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8AB1" w14:textId="77777777" w:rsidR="00143631" w:rsidRPr="00756D77" w:rsidRDefault="00143631">
      <w:pPr>
        <w:spacing w:after="0" w:line="240" w:lineRule="auto"/>
        <w:jc w:val="center"/>
        <w:rPr>
          <w:ins w:id="0" w:author="Melissa Palhano" w:date="2025-04-25T23:41:00Z"/>
          <w:sz w:val="28"/>
          <w:szCs w:val="28"/>
          <w:rPrChange w:id="1" w:author="Melissa Palhano" w:date="2025-04-25T23:52:00Z" w16du:dateUtc="2025-04-26T02:52:00Z">
            <w:rPr>
              <w:ins w:id="2" w:author="Melissa Palhano" w:date="2025-04-25T23:41:00Z"/>
            </w:rPr>
          </w:rPrChange>
        </w:rPr>
        <w:pPrChange w:id="3" w:author="Melissa Palhano" w:date="2025-04-26T10:59:00Z" w16du:dateUtc="2025-04-26T13:59:00Z">
          <w:pPr/>
        </w:pPrChange>
      </w:pPr>
      <w:ins w:id="4" w:author="Melissa Palhano" w:date="2025-04-25T23:41:00Z">
        <w:r w:rsidRPr="00756D77">
          <w:rPr>
            <w:b/>
            <w:bCs/>
            <w:sz w:val="28"/>
            <w:szCs w:val="28"/>
            <w:rPrChange w:id="5" w:author="Melissa Palhano" w:date="2025-04-25T23:52:00Z" w16du:dateUtc="2025-04-26T02:52:00Z">
              <w:rPr>
                <w:b/>
                <w:bCs/>
              </w:rPr>
            </w:rPrChange>
          </w:rPr>
          <w:t>UNIVERSIDADE FEDERAL DO MARANHÃO</w:t>
        </w:r>
      </w:ins>
    </w:p>
    <w:p w14:paraId="06E5679E" w14:textId="77777777" w:rsidR="00143631" w:rsidRPr="00756D77" w:rsidRDefault="00143631">
      <w:pPr>
        <w:spacing w:after="0" w:line="240" w:lineRule="auto"/>
        <w:jc w:val="center"/>
        <w:rPr>
          <w:ins w:id="6" w:author="Melissa Palhano" w:date="2025-04-25T23:41:00Z"/>
          <w:sz w:val="28"/>
          <w:szCs w:val="28"/>
          <w:rPrChange w:id="7" w:author="Melissa Palhano" w:date="2025-04-25T23:52:00Z" w16du:dateUtc="2025-04-26T02:52:00Z">
            <w:rPr>
              <w:ins w:id="8" w:author="Melissa Palhano" w:date="2025-04-25T23:41:00Z"/>
            </w:rPr>
          </w:rPrChange>
        </w:rPr>
        <w:pPrChange w:id="9" w:author="Melissa Palhano" w:date="2025-04-26T10:59:00Z" w16du:dateUtc="2025-04-26T13:59:00Z">
          <w:pPr/>
        </w:pPrChange>
      </w:pPr>
      <w:ins w:id="10" w:author="Melissa Palhano" w:date="2025-04-25T23:41:00Z">
        <w:r w:rsidRPr="00756D77">
          <w:rPr>
            <w:b/>
            <w:bCs/>
            <w:sz w:val="28"/>
            <w:szCs w:val="28"/>
            <w:rPrChange w:id="11" w:author="Melissa Palhano" w:date="2025-04-25T23:52:00Z" w16du:dateUtc="2025-04-26T02:52:00Z">
              <w:rPr>
                <w:b/>
                <w:bCs/>
              </w:rPr>
            </w:rPrChange>
          </w:rPr>
          <w:t>ENGENHARIA DA COMPUTAÇÃO</w:t>
        </w:r>
      </w:ins>
    </w:p>
    <w:p w14:paraId="29C4DE88" w14:textId="77777777" w:rsidR="00143631" w:rsidRPr="00143631" w:rsidRDefault="00143631">
      <w:pPr>
        <w:jc w:val="both"/>
        <w:rPr>
          <w:ins w:id="12" w:author="Melissa Palhano" w:date="2025-04-25T23:41:00Z"/>
        </w:rPr>
        <w:pPrChange w:id="13" w:author="Melissa Palhano" w:date="2025-04-26T10:59:00Z" w16du:dateUtc="2025-04-26T13:59:00Z">
          <w:pPr/>
        </w:pPrChange>
      </w:pPr>
    </w:p>
    <w:p w14:paraId="0099E1D9" w14:textId="77777777" w:rsidR="00143631" w:rsidRPr="00143631" w:rsidRDefault="00143631">
      <w:pPr>
        <w:spacing w:after="0"/>
        <w:jc w:val="both"/>
        <w:rPr>
          <w:ins w:id="14" w:author="Melissa Palhano" w:date="2025-04-25T23:41:00Z"/>
        </w:rPr>
        <w:pPrChange w:id="15" w:author="Melissa Palhano" w:date="2025-04-26T10:59:00Z" w16du:dateUtc="2025-04-26T13:59:00Z">
          <w:pPr/>
        </w:pPrChange>
      </w:pPr>
      <w:ins w:id="16" w:author="Melissa Palhano" w:date="2025-04-25T23:41:00Z">
        <w:r w:rsidRPr="00143631">
          <w:rPr>
            <w:b/>
            <w:bCs/>
          </w:rPr>
          <w:t xml:space="preserve">DISCIPLINA: </w:t>
        </w:r>
        <w:r w:rsidRPr="00143631">
          <w:t>EECP0053 - TÓPICOS EM ENGENHARIA DA COMPUTAÇÃO II - FUNDAMENTOS DE REDES NEURAIS</w:t>
        </w:r>
      </w:ins>
    </w:p>
    <w:p w14:paraId="2A79FE87" w14:textId="2232A302" w:rsidR="00143631" w:rsidRPr="00143631" w:rsidRDefault="00756D77">
      <w:pPr>
        <w:spacing w:after="0"/>
        <w:jc w:val="both"/>
        <w:rPr>
          <w:ins w:id="17" w:author="Melissa Palhano" w:date="2025-04-25T23:41:00Z"/>
        </w:rPr>
        <w:pPrChange w:id="18" w:author="Melissa Palhano" w:date="2025-04-26T10:59:00Z" w16du:dateUtc="2025-04-26T13:59:00Z">
          <w:pPr/>
        </w:pPrChange>
      </w:pPr>
      <w:ins w:id="19" w:author="Melissa Palhano" w:date="2025-04-25T23:53:00Z" w16du:dateUtc="2025-04-26T02:53:00Z">
        <w:r>
          <w:rPr>
            <w:b/>
            <w:bCs/>
          </w:rPr>
          <w:t>TEMA</w:t>
        </w:r>
      </w:ins>
      <w:ins w:id="20" w:author="Melissa Palhano" w:date="2025-04-25T23:41:00Z">
        <w:r w:rsidR="00143631" w:rsidRPr="00143631">
          <w:rPr>
            <w:b/>
            <w:bCs/>
          </w:rPr>
          <w:t>:</w:t>
        </w:r>
        <w:r w:rsidR="00143631" w:rsidRPr="00143631">
          <w:t xml:space="preserve"> </w:t>
        </w:r>
      </w:ins>
      <w:ins w:id="21" w:author="Melissa Palhano" w:date="2025-04-25T23:53:00Z" w16du:dateUtc="2025-04-26T02:53:00Z">
        <w:r>
          <w:t>REGRESSÃO LINEAR</w:t>
        </w:r>
      </w:ins>
    </w:p>
    <w:p w14:paraId="25263978" w14:textId="599C5A03" w:rsidR="00143631" w:rsidRPr="00143631" w:rsidRDefault="00143631">
      <w:pPr>
        <w:spacing w:after="0"/>
        <w:jc w:val="both"/>
        <w:rPr>
          <w:ins w:id="22" w:author="Melissa Palhano" w:date="2025-04-25T23:41:00Z"/>
        </w:rPr>
        <w:pPrChange w:id="23" w:author="Melissa Palhano" w:date="2025-04-26T10:59:00Z" w16du:dateUtc="2025-04-26T13:59:00Z">
          <w:pPr/>
        </w:pPrChange>
      </w:pPr>
      <w:ins w:id="24" w:author="Melissa Palhano" w:date="2025-04-25T23:41:00Z">
        <w:r w:rsidRPr="00143631">
          <w:rPr>
            <w:b/>
            <w:bCs/>
          </w:rPr>
          <w:t>DISCENTE:</w:t>
        </w:r>
        <w:r w:rsidRPr="00143631">
          <w:t xml:space="preserve"> </w:t>
        </w:r>
      </w:ins>
      <w:ins w:id="25" w:author="Melissa Palhano" w:date="2025-04-25T23:52:00Z" w16du:dateUtc="2025-04-26T02:52:00Z">
        <w:r w:rsidR="00756D77">
          <w:t>MELISSA RODRIGUES PALHANO</w:t>
        </w:r>
      </w:ins>
    </w:p>
    <w:p w14:paraId="467766F4" w14:textId="77777777" w:rsidR="00143631" w:rsidRPr="00143631" w:rsidRDefault="00143631">
      <w:pPr>
        <w:spacing w:after="0"/>
        <w:jc w:val="both"/>
        <w:rPr>
          <w:ins w:id="26" w:author="Melissa Palhano" w:date="2025-04-25T23:41:00Z"/>
        </w:rPr>
        <w:pPrChange w:id="27" w:author="Melissa Palhano" w:date="2025-04-26T10:59:00Z" w16du:dateUtc="2025-04-26T13:59:00Z">
          <w:pPr/>
        </w:pPrChange>
      </w:pPr>
      <w:ins w:id="28" w:author="Melissa Palhano" w:date="2025-04-25T23:41:00Z">
        <w:r w:rsidRPr="00143631">
          <w:rPr>
            <w:b/>
            <w:bCs/>
          </w:rPr>
          <w:t>E-MAIL:</w:t>
        </w:r>
        <w:r w:rsidRPr="00143631">
          <w:t xml:space="preserve"> melissa.palhano@discente.ufma.br</w:t>
        </w:r>
      </w:ins>
    </w:p>
    <w:p w14:paraId="6DB5833B" w14:textId="77777777" w:rsidR="00143631" w:rsidRPr="00143631" w:rsidRDefault="00143631">
      <w:pPr>
        <w:spacing w:after="0"/>
        <w:jc w:val="both"/>
        <w:rPr>
          <w:ins w:id="29" w:author="Melissa Palhano" w:date="2025-04-25T23:41:00Z"/>
        </w:rPr>
        <w:pPrChange w:id="30" w:author="Melissa Palhano" w:date="2025-04-26T10:59:00Z" w16du:dateUtc="2025-04-26T13:59:00Z">
          <w:pPr/>
        </w:pPrChange>
      </w:pPr>
      <w:ins w:id="31" w:author="Melissa Palhano" w:date="2025-04-25T23:41:00Z">
        <w:r w:rsidRPr="00143631">
          <w:rPr>
            <w:b/>
            <w:bCs/>
          </w:rPr>
          <w:t>SEMESTRE:</w:t>
        </w:r>
        <w:r w:rsidRPr="00143631">
          <w:t xml:space="preserve"> 2025.1</w:t>
        </w:r>
      </w:ins>
    </w:p>
    <w:p w14:paraId="677855D5" w14:textId="77777777" w:rsidR="00143631" w:rsidRPr="00143631" w:rsidRDefault="00143631">
      <w:pPr>
        <w:jc w:val="both"/>
        <w:rPr>
          <w:ins w:id="32" w:author="Melissa Palhano" w:date="2025-04-25T23:41:00Z"/>
        </w:rPr>
        <w:pPrChange w:id="33" w:author="Melissa Palhano" w:date="2025-04-26T10:59:00Z" w16du:dateUtc="2025-04-26T13:59:00Z">
          <w:pPr/>
        </w:pPrChange>
      </w:pPr>
    </w:p>
    <w:p w14:paraId="0E81BFB2" w14:textId="6719CF9F" w:rsidR="00143631" w:rsidRPr="00605D9B" w:rsidRDefault="00143631">
      <w:pPr>
        <w:jc w:val="both"/>
        <w:rPr>
          <w:ins w:id="34" w:author="Melissa Palhano" w:date="2025-04-25T23:41:00Z"/>
          <w:i/>
          <w:iCs/>
          <w:rPrChange w:id="35" w:author="Melissa Palhano" w:date="2025-04-26T10:32:00Z" w16du:dateUtc="2025-04-26T13:32:00Z">
            <w:rPr>
              <w:ins w:id="36" w:author="Melissa Palhano" w:date="2025-04-25T23:41:00Z"/>
            </w:rPr>
          </w:rPrChange>
        </w:rPr>
        <w:pPrChange w:id="37" w:author="Melissa Palhano" w:date="2025-04-26T10:59:00Z" w16du:dateUtc="2025-04-26T13:59:00Z">
          <w:pPr/>
        </w:pPrChange>
      </w:pPr>
      <w:ins w:id="38" w:author="Melissa Palhano" w:date="2025-04-25T23:41:00Z">
        <w:r w:rsidRPr="00143631">
          <w:rPr>
            <w:i/>
            <w:iCs/>
          </w:rPr>
          <w:t>Resumo</w:t>
        </w:r>
        <w:r w:rsidRPr="00605D9B">
          <w:rPr>
            <w:i/>
            <w:iCs/>
            <w:rPrChange w:id="39" w:author="Melissa Palhano" w:date="2025-04-26T10:32:00Z" w16du:dateUtc="2025-04-26T13:32:00Z">
              <w:rPr/>
            </w:rPrChange>
          </w:rPr>
          <w:t>: </w:t>
        </w:r>
      </w:ins>
      <w:ins w:id="40" w:author="Melissa Palhano" w:date="2025-04-26T10:32:00Z" w16du:dateUtc="2025-04-26T13:32:00Z">
        <w:r w:rsidR="00605D9B" w:rsidRPr="00605D9B">
          <w:rPr>
            <w:i/>
            <w:iCs/>
            <w:rPrChange w:id="41" w:author="Melissa Palhano" w:date="2025-04-26T10:32:00Z" w16du:dateUtc="2025-04-26T13:32:00Z">
              <w:rPr/>
            </w:rPrChange>
          </w:rPr>
          <w:t>Este trabalho explora o impacto crucial da taxa de aprendizado (α) e da inicialização dos pesos (</w:t>
        </w:r>
      </w:ins>
      <w:ins w:id="42" w:author="Melissa Palhano" w:date="2025-04-26T10:34:00Z">
        <w:r w:rsidR="00605D9B" w:rsidRPr="00605D9B">
          <w:rPr>
            <w:i/>
            <w:iCs/>
          </w:rPr>
          <w:t>θ</w:t>
        </w:r>
      </w:ins>
      <w:ins w:id="43" w:author="Melissa Palhano" w:date="2025-04-26T10:32:00Z" w16du:dateUtc="2025-04-26T13:32:00Z">
        <w:r w:rsidR="00605D9B" w:rsidRPr="00605D9B">
          <w:rPr>
            <w:i/>
            <w:iCs/>
            <w:rPrChange w:id="44" w:author="Melissa Palhano" w:date="2025-04-26T10:32:00Z" w16du:dateUtc="2025-04-26T13:32:00Z">
              <w:rPr/>
            </w:rPrChange>
          </w:rPr>
          <w:t xml:space="preserve"> inicial) no desempenho do algoritmo de descida do gradiente aplicado à regressão linear. A motivação reside na importância desses conceitos como base fundamental para o treinamento de redes neurais complexas. O objetivo geral é analisar como diferentes valores de α e estratégias de inicialização de pesos afetam a convergência da função custo e o ajuste do modelo aos dados. Através da implementação dos componentes essenciais da regressão linear (cálculo da função custo e descida do gradiente) e da realização de experimentos comparativos com diferentes configurações de α e θ inicial, este trabalho visa fornecer uma compreensão prática e teórica desses parâmetros. Os principais resultados demonstram a sensibilidade da convergência à escolha da taxa de aprendizado e a influência da inicialização dos pesos na trajetória da otimização, com implicações diretas para o treinamento eficiente de redes neurais.</w:t>
        </w:r>
      </w:ins>
    </w:p>
    <w:p w14:paraId="719C637E" w14:textId="483226DA" w:rsidR="00605D9B" w:rsidRPr="00605D9B" w:rsidRDefault="00143631">
      <w:pPr>
        <w:jc w:val="both"/>
        <w:rPr>
          <w:ins w:id="45" w:author="Melissa Palhano" w:date="2025-04-25T23:41:00Z"/>
          <w:i/>
          <w:iCs/>
          <w:rPrChange w:id="46" w:author="Melissa Palhano" w:date="2025-04-26T10:35:00Z" w16du:dateUtc="2025-04-26T13:35:00Z">
            <w:rPr>
              <w:ins w:id="47" w:author="Melissa Palhano" w:date="2025-04-25T23:41:00Z"/>
            </w:rPr>
          </w:rPrChange>
        </w:rPr>
        <w:pPrChange w:id="48" w:author="Melissa Palhano" w:date="2025-04-26T10:59:00Z" w16du:dateUtc="2025-04-26T13:59:00Z">
          <w:pPr/>
        </w:pPrChange>
      </w:pPr>
      <w:ins w:id="49" w:author="Melissa Palhano" w:date="2025-04-25T23:41:00Z">
        <w:r w:rsidRPr="00143631">
          <w:rPr>
            <w:i/>
            <w:iCs/>
          </w:rPr>
          <w:t>Palavras-chave</w:t>
        </w:r>
        <w:r w:rsidRPr="00143631">
          <w:t>: </w:t>
        </w:r>
      </w:ins>
      <w:ins w:id="50" w:author="Melissa Palhano" w:date="2025-04-26T10:35:00Z" w16du:dateUtc="2025-04-26T13:35:00Z">
        <w:r w:rsidR="00605D9B" w:rsidRPr="00605D9B">
          <w:rPr>
            <w:i/>
            <w:iCs/>
          </w:rPr>
          <w:t>Regressão Linear; Descida do Gradiente; Taxa de Aprendizado; Inicialização de Pesos; Redes Neurais.</w:t>
        </w:r>
      </w:ins>
    </w:p>
    <w:p w14:paraId="63A37086" w14:textId="77777777" w:rsidR="00143631" w:rsidRPr="00143631" w:rsidRDefault="00143631">
      <w:pPr>
        <w:jc w:val="both"/>
        <w:rPr>
          <w:ins w:id="51" w:author="Melissa Palhano" w:date="2025-04-25T23:41:00Z"/>
          <w:b/>
          <w:bCs/>
        </w:rPr>
        <w:pPrChange w:id="52" w:author="Melissa Palhano" w:date="2025-04-26T10:59:00Z" w16du:dateUtc="2025-04-26T13:59:00Z">
          <w:pPr/>
        </w:pPrChange>
      </w:pPr>
      <w:ins w:id="53" w:author="Melissa Palhano" w:date="2025-04-25T23:41:00Z">
        <w:r w:rsidRPr="00143631">
          <w:rPr>
            <w:b/>
            <w:bCs/>
          </w:rPr>
          <w:t>1 INTRODUÇÃO</w:t>
        </w:r>
      </w:ins>
    </w:p>
    <w:p w14:paraId="1020BE4B" w14:textId="77777777" w:rsidR="00143631" w:rsidRPr="00143631" w:rsidRDefault="00143631">
      <w:pPr>
        <w:jc w:val="both"/>
        <w:rPr>
          <w:ins w:id="54" w:author="Melissa Palhano" w:date="2025-04-25T23:41:00Z"/>
          <w:b/>
          <w:bCs/>
        </w:rPr>
        <w:pPrChange w:id="55" w:author="Melissa Palhano" w:date="2025-04-26T10:59:00Z" w16du:dateUtc="2025-04-26T13:59:00Z">
          <w:pPr/>
        </w:pPrChange>
      </w:pPr>
      <w:ins w:id="56" w:author="Melissa Palhano" w:date="2025-04-25T23:41:00Z">
        <w:r w:rsidRPr="00143631">
          <w:rPr>
            <w:b/>
            <w:bCs/>
          </w:rPr>
          <w:t>1.1 Contextualização de justificativa</w:t>
        </w:r>
      </w:ins>
    </w:p>
    <w:p w14:paraId="6A41C363" w14:textId="197EF20B" w:rsidR="009E0DF4" w:rsidRDefault="009E0DF4" w:rsidP="009E0DF4">
      <w:pPr>
        <w:jc w:val="both"/>
        <w:rPr>
          <w:ins w:id="57" w:author="Melissa Palhano" w:date="2025-04-26T10:56:00Z" w16du:dateUtc="2025-04-26T13:56:00Z"/>
          <w:b/>
          <w:bCs/>
        </w:rPr>
      </w:pPr>
      <w:ins w:id="58" w:author="Melissa Palhano" w:date="2025-04-26T10:59:00Z" w16du:dateUtc="2025-04-26T13:59:00Z">
        <w:r w:rsidRPr="009E0DF4">
          <w:rPr>
            <w:rPrChange w:id="59" w:author="Melissa Palhano" w:date="2025-04-26T10:59:00Z" w16du:dateUtc="2025-04-26T13:59:00Z">
              <w:rPr>
                <w:b/>
                <w:bCs/>
              </w:rPr>
            </w:rPrChange>
          </w:rPr>
          <w:t xml:space="preserve">O </w:t>
        </w:r>
        <w:r w:rsidRPr="009E0DF4">
          <w:t>aprendizado de máquina, impulsionado por dados e poder computacional, é crucial na inteligência artificial (</w:t>
        </w:r>
      </w:ins>
      <w:ins w:id="60" w:author="Melissa Palhano" w:date="2025-04-26T11:02:00Z" w16du:dateUtc="2025-04-26T14:02:00Z">
        <w:r>
          <w:t>GOODFELLOW</w:t>
        </w:r>
      </w:ins>
      <w:ins w:id="61" w:author="Melissa Palhano" w:date="2025-04-26T10:59:00Z" w16du:dateUtc="2025-04-26T13:59:00Z">
        <w:r w:rsidRPr="009E0DF4">
          <w:t xml:space="preserve"> et al., 2016). Redes neurais, capazes de aprender representações complexas, são centrais nesse avanço (L</w:t>
        </w:r>
      </w:ins>
      <w:ins w:id="62" w:author="Melissa Palhano" w:date="2025-04-26T11:02:00Z" w16du:dateUtc="2025-04-26T14:02:00Z">
        <w:r>
          <w:t>ENCUN</w:t>
        </w:r>
      </w:ins>
      <w:ins w:id="63" w:author="Melissa Palhano" w:date="2025-04-26T10:59:00Z" w16du:dateUtc="2025-04-26T13:59:00Z">
        <w:r w:rsidRPr="009E0DF4">
          <w:t xml:space="preserve"> et al., 2015). A regressão linear, embora simples, fundamenta algoritmos de otimização como a descida do gradiente, essencial no treinamento de redes neurais (</w:t>
        </w:r>
      </w:ins>
      <w:ins w:id="64" w:author="Melissa Palhano" w:date="2025-04-26T11:02:00Z" w16du:dateUtc="2025-04-26T14:02:00Z">
        <w:r>
          <w:t>BISHOP</w:t>
        </w:r>
      </w:ins>
      <w:ins w:id="65" w:author="Melissa Palhano" w:date="2025-04-26T10:59:00Z" w16du:dateUtc="2025-04-26T13:59:00Z">
        <w:r w:rsidRPr="009E0DF4">
          <w:t>, 2006). Compreender o impacto da taxa de aprendizado e da inicialização dos pesos na regressão linear é vital para otimizar o treinamento de modelos neurais mais complexos.</w:t>
        </w:r>
      </w:ins>
    </w:p>
    <w:p w14:paraId="5330EF27" w14:textId="665F1F54" w:rsidR="00143631" w:rsidRDefault="00143631" w:rsidP="009E0DF4">
      <w:pPr>
        <w:jc w:val="both"/>
        <w:rPr>
          <w:ins w:id="66" w:author="Melissa Palhano" w:date="2025-04-26T11:01:00Z" w16du:dateUtc="2025-04-26T14:01:00Z"/>
          <w:b/>
          <w:bCs/>
        </w:rPr>
      </w:pPr>
      <w:ins w:id="67" w:author="Melissa Palhano" w:date="2025-04-25T23:41:00Z">
        <w:r w:rsidRPr="00143631">
          <w:rPr>
            <w:b/>
            <w:bCs/>
          </w:rPr>
          <w:t>1.2 Estudo da arte</w:t>
        </w:r>
      </w:ins>
    </w:p>
    <w:p w14:paraId="16C2B528" w14:textId="432D6E3A" w:rsidR="009E0DF4" w:rsidRPr="009E0DF4" w:rsidRDefault="009E0DF4" w:rsidP="009E0DF4">
      <w:pPr>
        <w:jc w:val="both"/>
        <w:rPr>
          <w:ins w:id="68" w:author="Melissa Palhano" w:date="2025-04-26T10:56:00Z" w16du:dateUtc="2025-04-26T13:56:00Z"/>
          <w:rPrChange w:id="69" w:author="Melissa Palhano" w:date="2025-04-26T10:58:00Z" w16du:dateUtc="2025-04-26T13:58:00Z">
            <w:rPr>
              <w:ins w:id="70" w:author="Melissa Palhano" w:date="2025-04-26T10:56:00Z" w16du:dateUtc="2025-04-26T13:56:00Z"/>
              <w:b/>
              <w:bCs/>
            </w:rPr>
          </w:rPrChange>
        </w:rPr>
      </w:pPr>
      <w:ins w:id="71" w:author="Melissa Palhano" w:date="2025-04-26T11:01:00Z" w16du:dateUtc="2025-04-26T14:01:00Z">
        <w:r>
          <w:t xml:space="preserve">A otimização em aprendizado de máquina, crucial para redes neurais, foca na taxa de aprendizado (α) e inicialização de pesos. A pesquisa em α evoluiu para métodos </w:t>
        </w:r>
        <w:r>
          <w:lastRenderedPageBreak/>
          <w:t>adaptativos como Adam (K</w:t>
        </w:r>
      </w:ins>
      <w:ins w:id="72" w:author="Melissa Palhano" w:date="2025-04-26T11:02:00Z" w16du:dateUtc="2025-04-26T14:02:00Z">
        <w:r>
          <w:t>INGMA</w:t>
        </w:r>
      </w:ins>
      <w:ins w:id="73" w:author="Melissa Palhano" w:date="2025-04-26T11:01:00Z" w16du:dateUtc="2025-04-26T14:01:00Z">
        <w:r>
          <w:t>, 2014) e RMSprop (</w:t>
        </w:r>
      </w:ins>
      <w:ins w:id="74" w:author="Melissa Palhano" w:date="2025-04-26T11:02:00Z" w16du:dateUtc="2025-04-26T14:02:00Z">
        <w:r>
          <w:t xml:space="preserve">HINTO </w:t>
        </w:r>
      </w:ins>
      <w:ins w:id="75" w:author="Melissa Palhano" w:date="2025-04-26T11:01:00Z" w16du:dateUtc="2025-04-26T14:01:00Z">
        <w:r>
          <w:t>et al., 2012), que ajustam α dinamicamente. Para inicialização de pesos, técnicas como Glorot e He (</w:t>
        </w:r>
      </w:ins>
      <w:ins w:id="76" w:author="Melissa Palhano" w:date="2025-04-26T11:02:00Z" w16du:dateUtc="2025-04-26T14:02:00Z">
        <w:r>
          <w:t xml:space="preserve">GLOROT </w:t>
        </w:r>
      </w:ins>
      <w:ins w:id="77" w:author="Melissa Palhano" w:date="2025-04-26T11:01:00Z" w16du:dateUtc="2025-04-26T14:01:00Z">
        <w:r>
          <w:t xml:space="preserve">&amp; </w:t>
        </w:r>
      </w:ins>
      <w:ins w:id="78" w:author="Melissa Palhano" w:date="2025-04-26T11:02:00Z" w16du:dateUtc="2025-04-26T14:02:00Z">
        <w:r>
          <w:t>BENGIO</w:t>
        </w:r>
      </w:ins>
      <w:ins w:id="79" w:author="Melissa Palhano" w:date="2025-04-26T11:01:00Z" w16du:dateUtc="2025-04-26T14:01:00Z">
        <w:r>
          <w:t>, 2010; et al., 2015) são padrões para evitar problemas em redes profundas. O aprendizado por transferência também destaca a importância de boas inicializações (</w:t>
        </w:r>
      </w:ins>
      <w:ins w:id="80" w:author="Melissa Palhano" w:date="2025-04-26T11:03:00Z" w16du:dateUtc="2025-04-26T14:03:00Z">
        <w:r w:rsidR="003A191F">
          <w:t xml:space="preserve">YOSINSKI </w:t>
        </w:r>
      </w:ins>
      <w:ins w:id="81" w:author="Melissa Palhano" w:date="2025-04-26T11:01:00Z" w16du:dateUtc="2025-04-26T14:01:00Z">
        <w:r>
          <w:t>et al., 2014). No contexto da regressão linear, embora a otimização seja mais simples, o estudo da influência da inicialização prepara o entendimento para os desafios em redes neurais complexas.</w:t>
        </w:r>
      </w:ins>
    </w:p>
    <w:p w14:paraId="175395F2" w14:textId="647FD2B1" w:rsidR="00143631" w:rsidRPr="00143631" w:rsidRDefault="00143631">
      <w:pPr>
        <w:jc w:val="both"/>
        <w:rPr>
          <w:ins w:id="82" w:author="Melissa Palhano" w:date="2025-04-25T23:41:00Z"/>
          <w:b/>
          <w:bCs/>
        </w:rPr>
        <w:pPrChange w:id="83" w:author="Melissa Palhano" w:date="2025-04-26T10:59:00Z" w16du:dateUtc="2025-04-26T13:59:00Z">
          <w:pPr/>
        </w:pPrChange>
      </w:pPr>
      <w:ins w:id="84" w:author="Melissa Palhano" w:date="2025-04-25T23:41:00Z">
        <w:r w:rsidRPr="00143631">
          <w:rPr>
            <w:b/>
            <w:bCs/>
          </w:rPr>
          <w:t>1.2 Objetivos</w:t>
        </w:r>
      </w:ins>
    </w:p>
    <w:p w14:paraId="7CAC122B" w14:textId="21F780BA" w:rsidR="00143631" w:rsidRDefault="00143631" w:rsidP="009E0DF4">
      <w:pPr>
        <w:jc w:val="both"/>
        <w:rPr>
          <w:ins w:id="85" w:author="Melissa Palhano" w:date="2025-04-26T10:36:00Z" w16du:dateUtc="2025-04-26T13:36:00Z"/>
          <w:b/>
          <w:bCs/>
        </w:rPr>
      </w:pPr>
      <w:ins w:id="86" w:author="Melissa Palhano" w:date="2025-04-25T23:41:00Z">
        <w:r w:rsidRPr="00143631">
          <w:rPr>
            <w:b/>
            <w:bCs/>
          </w:rPr>
          <w:t>1.2.1 Objetivos gerais</w:t>
        </w:r>
      </w:ins>
    </w:p>
    <w:p w14:paraId="0AEB28E9" w14:textId="526742D4" w:rsidR="00605D9B" w:rsidRPr="00605D9B" w:rsidRDefault="00605D9B">
      <w:pPr>
        <w:jc w:val="both"/>
        <w:rPr>
          <w:ins w:id="87" w:author="Melissa Palhano" w:date="2025-04-25T23:41:00Z"/>
          <w:rPrChange w:id="88" w:author="Melissa Palhano" w:date="2025-04-26T10:36:00Z" w16du:dateUtc="2025-04-26T13:36:00Z">
            <w:rPr>
              <w:ins w:id="89" w:author="Melissa Palhano" w:date="2025-04-25T23:41:00Z"/>
              <w:b/>
              <w:bCs/>
            </w:rPr>
          </w:rPrChange>
        </w:rPr>
        <w:pPrChange w:id="90" w:author="Melissa Palhano" w:date="2025-04-26T10:59:00Z" w16du:dateUtc="2025-04-26T13:59:00Z">
          <w:pPr/>
        </w:pPrChange>
      </w:pPr>
      <w:ins w:id="91" w:author="Melissa Palhano" w:date="2025-04-26T10:36:00Z" w16du:dateUtc="2025-04-26T13:36:00Z">
        <w:r w:rsidRPr="00605D9B">
          <w:rPr>
            <w:rPrChange w:id="92" w:author="Melissa Palhano" w:date="2025-04-26T10:36:00Z" w16du:dateUtc="2025-04-26T13:36:00Z">
              <w:rPr>
                <w:b/>
                <w:bCs/>
              </w:rPr>
            </w:rPrChange>
          </w:rPr>
          <w:t>Investigar o impacto da taxa de aprendizado e da inicialização dos pesos no comportamento do algoritmo de descida do gradiente aplicado à regressão linear, estabelecendo as bases para a compreensão de conceitos análogos em redes neurais.</w:t>
        </w:r>
      </w:ins>
    </w:p>
    <w:p w14:paraId="7041F0BB" w14:textId="77777777" w:rsidR="00143631" w:rsidRDefault="00143631" w:rsidP="009E0DF4">
      <w:pPr>
        <w:jc w:val="both"/>
        <w:rPr>
          <w:ins w:id="93" w:author="Melissa Palhano" w:date="2025-04-26T10:30:00Z" w16du:dateUtc="2025-04-26T13:30:00Z"/>
          <w:b/>
          <w:bCs/>
        </w:rPr>
      </w:pPr>
      <w:ins w:id="94" w:author="Melissa Palhano" w:date="2025-04-25T23:41:00Z">
        <w:r w:rsidRPr="00143631">
          <w:rPr>
            <w:b/>
            <w:bCs/>
          </w:rPr>
          <w:t>1.2.2 Objetivos específicos </w:t>
        </w:r>
      </w:ins>
    </w:p>
    <w:p w14:paraId="665B5E44" w14:textId="77777777" w:rsidR="00605D9B" w:rsidRDefault="00605D9B">
      <w:pPr>
        <w:pStyle w:val="ListParagraph"/>
        <w:numPr>
          <w:ilvl w:val="0"/>
          <w:numId w:val="1"/>
        </w:numPr>
        <w:jc w:val="both"/>
        <w:rPr>
          <w:ins w:id="95" w:author="Melissa Palhano" w:date="2025-04-26T10:38:00Z" w16du:dateUtc="2025-04-26T13:38:00Z"/>
        </w:rPr>
        <w:pPrChange w:id="96" w:author="Melissa Palhano" w:date="2025-04-26T10:59:00Z" w16du:dateUtc="2025-04-26T13:59:00Z">
          <w:pPr>
            <w:jc w:val="both"/>
          </w:pPr>
        </w:pPrChange>
      </w:pPr>
      <w:ins w:id="97" w:author="Melissa Palhano" w:date="2025-04-26T10:38:00Z" w16du:dateUtc="2025-04-26T13:38:00Z">
        <w:r>
          <w:t>Implementar os componentes fundamentais do algoritmo de regressão linear, incluindo a função de custo e o algoritmo de descida do gradiente.</w:t>
        </w:r>
      </w:ins>
    </w:p>
    <w:p w14:paraId="5A3C51BC" w14:textId="77777777" w:rsidR="00605D9B" w:rsidRDefault="00605D9B">
      <w:pPr>
        <w:pStyle w:val="ListParagraph"/>
        <w:numPr>
          <w:ilvl w:val="0"/>
          <w:numId w:val="1"/>
        </w:numPr>
        <w:jc w:val="both"/>
        <w:rPr>
          <w:ins w:id="98" w:author="Melissa Palhano" w:date="2025-04-26T10:38:00Z" w16du:dateUtc="2025-04-26T13:38:00Z"/>
        </w:rPr>
        <w:pPrChange w:id="99" w:author="Melissa Palhano" w:date="2025-04-26T10:59:00Z" w16du:dateUtc="2025-04-26T13:59:00Z">
          <w:pPr>
            <w:jc w:val="both"/>
          </w:pPr>
        </w:pPrChange>
      </w:pPr>
      <w:ins w:id="100" w:author="Melissa Palhano" w:date="2025-04-26T10:38:00Z" w16du:dateUtc="2025-04-26T13:38:00Z">
        <w:r>
          <w:t>Avaliar a influência de diferentes valores da taxa de aprendizado (α) na velocidade e estabilidade da convergência da função custo.</w:t>
        </w:r>
      </w:ins>
    </w:p>
    <w:p w14:paraId="57187CE0" w14:textId="77777777" w:rsidR="00605D9B" w:rsidRDefault="00605D9B">
      <w:pPr>
        <w:pStyle w:val="ListParagraph"/>
        <w:numPr>
          <w:ilvl w:val="0"/>
          <w:numId w:val="1"/>
        </w:numPr>
        <w:jc w:val="both"/>
        <w:rPr>
          <w:ins w:id="101" w:author="Melissa Palhano" w:date="2025-04-26T10:38:00Z" w16du:dateUtc="2025-04-26T13:38:00Z"/>
        </w:rPr>
        <w:pPrChange w:id="102" w:author="Melissa Palhano" w:date="2025-04-26T10:59:00Z" w16du:dateUtc="2025-04-26T13:59:00Z">
          <w:pPr>
            <w:jc w:val="both"/>
          </w:pPr>
        </w:pPrChange>
      </w:pPr>
      <w:ins w:id="103" w:author="Melissa Palhano" w:date="2025-04-26T10:38:00Z" w16du:dateUtc="2025-04-26T13:38:00Z">
        <w:r>
          <w:t>Analisar o efeito de diferentes estratégias de inicialização dos pesos (θ inicial) na trajetória da otimização e no desempenho final do modelo.</w:t>
        </w:r>
      </w:ins>
    </w:p>
    <w:p w14:paraId="734D6ECB" w14:textId="22E3D491" w:rsidR="001C01E9" w:rsidRDefault="00605D9B" w:rsidP="009E0DF4">
      <w:pPr>
        <w:pStyle w:val="ListParagraph"/>
        <w:numPr>
          <w:ilvl w:val="0"/>
          <w:numId w:val="1"/>
        </w:numPr>
        <w:jc w:val="both"/>
        <w:rPr>
          <w:ins w:id="104" w:author="Melissa Palhano" w:date="2025-04-26T10:39:00Z" w16du:dateUtc="2025-04-26T13:39:00Z"/>
        </w:rPr>
      </w:pPr>
      <w:ins w:id="105" w:author="Melissa Palhano" w:date="2025-04-26T10:38:00Z" w16du:dateUtc="2025-04-26T13:38:00Z">
        <w:r>
          <w:t>Relacionar os achados sobre a importância da inicialização de pesos na regressão linear com o conceito de fine-tuning em redes neurais.</w:t>
        </w:r>
      </w:ins>
    </w:p>
    <w:p w14:paraId="05174159" w14:textId="77777777" w:rsidR="00605D9B" w:rsidRDefault="00605D9B" w:rsidP="009E0DF4">
      <w:pPr>
        <w:jc w:val="both"/>
        <w:rPr>
          <w:ins w:id="106" w:author="Melissa Palhano" w:date="2025-04-26T10:39:00Z" w16du:dateUtc="2025-04-26T13:39:00Z"/>
        </w:rPr>
      </w:pPr>
    </w:p>
    <w:p w14:paraId="7CCF5D06" w14:textId="77777777" w:rsidR="00605D9B" w:rsidRPr="00605D9B" w:rsidRDefault="00605D9B" w:rsidP="009E0DF4">
      <w:pPr>
        <w:jc w:val="both"/>
        <w:rPr>
          <w:ins w:id="107" w:author="Melissa Palhano" w:date="2025-04-26T10:39:00Z"/>
          <w:b/>
          <w:bCs/>
        </w:rPr>
      </w:pPr>
      <w:ins w:id="108" w:author="Melissa Palhano" w:date="2025-04-26T10:39:00Z">
        <w:r w:rsidRPr="00605D9B">
          <w:rPr>
            <w:b/>
            <w:bCs/>
          </w:rPr>
          <w:t>1.5 Organização do Trabalho</w:t>
        </w:r>
      </w:ins>
    </w:p>
    <w:p w14:paraId="02DD5C30" w14:textId="1CF77BB1" w:rsidR="00605D9B" w:rsidRDefault="00605D9B" w:rsidP="009E0DF4">
      <w:pPr>
        <w:jc w:val="both"/>
        <w:rPr>
          <w:ins w:id="109" w:author="Melissa Palhano" w:date="2025-04-26T10:40:00Z" w16du:dateUtc="2025-04-26T13:40:00Z"/>
        </w:rPr>
      </w:pPr>
      <w:ins w:id="110" w:author="Melissa Palhano" w:date="2025-04-26T10:39:00Z" w16du:dateUtc="2025-04-26T13:39:00Z">
        <w:r w:rsidRPr="00605D9B">
          <w:t>Este artigo está organizado da seguinte forma: a Seção 2 apresenta o referencial teórico sobre regressão linear e descida do gradiente. A Seção 3 detalha os materiais e métodos utilizados na implementação e nos experimentos. A Seção 4 exibe e discute os resultados obtidos. A Seção 5 apresenta as considerações finais, resumindo as principais conclusões. Por fim, a Seção 6 lista as referências bibliográficas utilizadas.</w:t>
        </w:r>
      </w:ins>
    </w:p>
    <w:p w14:paraId="22A3A961" w14:textId="268E31F1" w:rsidR="00910CC5" w:rsidRDefault="00910CC5" w:rsidP="009E0DF4">
      <w:pPr>
        <w:jc w:val="both"/>
        <w:rPr>
          <w:ins w:id="111" w:author="Melissa Palhano" w:date="2025-04-26T10:41:00Z" w16du:dateUtc="2025-04-26T13:41:00Z"/>
          <w:b/>
          <w:bCs/>
        </w:rPr>
      </w:pPr>
      <w:ins w:id="112" w:author="Melissa Palhano" w:date="2025-04-26T10:40:00Z" w16du:dateUtc="2025-04-26T13:40:00Z">
        <w:r w:rsidRPr="00910CC5">
          <w:rPr>
            <w:b/>
            <w:bCs/>
            <w:rPrChange w:id="113" w:author="Melissa Palhano" w:date="2025-04-26T10:40:00Z" w16du:dateUtc="2025-04-26T13:40:00Z">
              <w:rPr/>
            </w:rPrChange>
          </w:rPr>
          <w:t>2. Referencial Teórico</w:t>
        </w:r>
      </w:ins>
    </w:p>
    <w:p w14:paraId="2E3D4950" w14:textId="03046717" w:rsidR="00910CC5" w:rsidRDefault="00910CC5" w:rsidP="009E0DF4">
      <w:pPr>
        <w:jc w:val="both"/>
        <w:rPr>
          <w:ins w:id="114" w:author="Melissa Palhano" w:date="2025-04-26T10:41:00Z" w16du:dateUtc="2025-04-26T13:41:00Z"/>
          <w:b/>
          <w:bCs/>
        </w:rPr>
      </w:pPr>
      <w:ins w:id="115" w:author="Melissa Palhano" w:date="2025-04-26T10:41:00Z" w16du:dateUtc="2025-04-26T13:41:00Z">
        <w:r>
          <w:rPr>
            <w:b/>
            <w:bCs/>
          </w:rPr>
          <w:t xml:space="preserve">3. </w:t>
        </w:r>
        <w:r w:rsidRPr="00910CC5">
          <w:rPr>
            <w:b/>
            <w:bCs/>
          </w:rPr>
          <w:t>Materiais e Métodos</w:t>
        </w:r>
      </w:ins>
    </w:p>
    <w:p w14:paraId="7E3B3DE3" w14:textId="3AE28191" w:rsidR="00910CC5" w:rsidRDefault="00910CC5" w:rsidP="009E0DF4">
      <w:pPr>
        <w:jc w:val="both"/>
        <w:rPr>
          <w:ins w:id="116" w:author="Melissa Palhano" w:date="2025-04-26T10:43:00Z" w16du:dateUtc="2025-04-26T13:43:00Z"/>
          <w:b/>
          <w:bCs/>
        </w:rPr>
      </w:pPr>
      <w:ins w:id="117" w:author="Melissa Palhano" w:date="2025-04-26T10:41:00Z" w16du:dateUtc="2025-04-26T13:41:00Z">
        <w:r w:rsidRPr="00910CC5">
          <w:rPr>
            <w:b/>
            <w:bCs/>
          </w:rPr>
          <w:t>3.1 Materiais Utilizados</w:t>
        </w:r>
      </w:ins>
    </w:p>
    <w:p w14:paraId="0994C419" w14:textId="011038ED" w:rsidR="00910CC5" w:rsidRDefault="00910CC5">
      <w:pPr>
        <w:pStyle w:val="ListParagraph"/>
        <w:numPr>
          <w:ilvl w:val="0"/>
          <w:numId w:val="2"/>
        </w:numPr>
        <w:jc w:val="both"/>
        <w:rPr>
          <w:ins w:id="118" w:author="Melissa Palhano" w:date="2025-04-26T10:44:00Z" w16du:dateUtc="2025-04-26T13:44:00Z"/>
        </w:rPr>
        <w:pPrChange w:id="119" w:author="Melissa Palhano" w:date="2025-04-26T10:59:00Z" w16du:dateUtc="2025-04-26T13:59:00Z">
          <w:pPr>
            <w:jc w:val="both"/>
          </w:pPr>
        </w:pPrChange>
      </w:pPr>
      <w:ins w:id="120" w:author="Melissa Palhano" w:date="2025-04-26T10:45:00Z" w16du:dateUtc="2025-04-26T13:45:00Z">
        <w:r w:rsidRPr="00910CC5">
          <w:t>Linguagem</w:t>
        </w:r>
      </w:ins>
      <w:ins w:id="121" w:author="Melissa Palhano" w:date="2025-04-26T10:43:00Z" w16du:dateUtc="2025-04-26T13:43:00Z">
        <w:r w:rsidRPr="00910CC5">
          <w:t xml:space="preserve"> de programação</w:t>
        </w:r>
      </w:ins>
      <w:ins w:id="122" w:author="Melissa Palhano" w:date="2025-04-26T10:44:00Z" w16du:dateUtc="2025-04-26T13:44:00Z">
        <w:r w:rsidRPr="00910CC5">
          <w:t>:</w:t>
        </w:r>
      </w:ins>
      <w:ins w:id="123" w:author="Melissa Palhano" w:date="2025-04-26T10:43:00Z" w16du:dateUtc="2025-04-26T13:43:00Z">
        <w:r>
          <w:t xml:space="preserve"> Python (versão 3.12)</w:t>
        </w:r>
      </w:ins>
      <w:ins w:id="124" w:author="Melissa Palhano" w:date="2025-04-26T10:44:00Z" w16du:dateUtc="2025-04-26T13:44:00Z">
        <w:r>
          <w:t>;</w:t>
        </w:r>
      </w:ins>
    </w:p>
    <w:p w14:paraId="40EADEBE" w14:textId="19F5C257" w:rsidR="00910CC5" w:rsidRPr="00910CC5" w:rsidRDefault="00910CC5">
      <w:pPr>
        <w:pStyle w:val="ListParagraph"/>
        <w:numPr>
          <w:ilvl w:val="0"/>
          <w:numId w:val="2"/>
        </w:numPr>
        <w:jc w:val="both"/>
        <w:rPr>
          <w:ins w:id="125" w:author="Melissa Palhano" w:date="2025-04-26T10:41:00Z" w16du:dateUtc="2025-04-26T13:41:00Z"/>
          <w:rPrChange w:id="126" w:author="Melissa Palhano" w:date="2025-04-26T10:43:00Z" w16du:dateUtc="2025-04-26T13:43:00Z">
            <w:rPr>
              <w:ins w:id="127" w:author="Melissa Palhano" w:date="2025-04-26T10:41:00Z" w16du:dateUtc="2025-04-26T13:41:00Z"/>
              <w:b/>
              <w:bCs/>
            </w:rPr>
          </w:rPrChange>
        </w:rPr>
        <w:pPrChange w:id="128" w:author="Melissa Palhano" w:date="2025-04-26T10:59:00Z" w16du:dateUtc="2025-04-26T13:59:00Z">
          <w:pPr>
            <w:jc w:val="both"/>
          </w:pPr>
        </w:pPrChange>
      </w:pPr>
      <w:ins w:id="129" w:author="Melissa Palhano" w:date="2025-04-26T10:43:00Z" w16du:dateUtc="2025-04-26T13:43:00Z">
        <w:r w:rsidRPr="00910CC5">
          <w:t>Bibliotecas Python:</w:t>
        </w:r>
      </w:ins>
      <w:ins w:id="130" w:author="Melissa Palhano" w:date="2025-04-26T10:44:00Z" w16du:dateUtc="2025-04-26T13:44:00Z">
        <w:r>
          <w:t xml:space="preserve"> </w:t>
        </w:r>
      </w:ins>
      <w:ins w:id="131" w:author="Melissa Palhano" w:date="2025-04-26T10:43:00Z" w16du:dateUtc="2025-04-26T13:43:00Z">
        <w:r>
          <w:t>NumPy para operações numéricas eficientes</w:t>
        </w:r>
      </w:ins>
      <w:ins w:id="132" w:author="Melissa Palhano" w:date="2025-04-26T10:44:00Z" w16du:dateUtc="2025-04-26T13:44:00Z">
        <w:r>
          <w:t xml:space="preserve"> e </w:t>
        </w:r>
      </w:ins>
      <w:ins w:id="133" w:author="Melissa Palhano" w:date="2025-04-26T10:43:00Z" w16du:dateUtc="2025-04-26T13:43:00Z">
        <w:r>
          <w:t>Matplotlib para visualização de dados e gráficos.</w:t>
        </w:r>
      </w:ins>
    </w:p>
    <w:p w14:paraId="11562EB8" w14:textId="46A0217B" w:rsidR="00910CC5" w:rsidRDefault="00910CC5" w:rsidP="009E0DF4">
      <w:pPr>
        <w:jc w:val="both"/>
        <w:rPr>
          <w:ins w:id="134" w:author="Melissa Palhano" w:date="2025-04-26T10:41:00Z" w16du:dateUtc="2025-04-26T13:41:00Z"/>
          <w:b/>
          <w:bCs/>
        </w:rPr>
      </w:pPr>
      <w:ins w:id="135" w:author="Melissa Palhano" w:date="2025-04-26T10:41:00Z" w16du:dateUtc="2025-04-26T13:41:00Z">
        <w:r w:rsidRPr="00910CC5">
          <w:rPr>
            <w:b/>
            <w:bCs/>
          </w:rPr>
          <w:t>3.2 Metodologia Aplicada</w:t>
        </w:r>
      </w:ins>
    </w:p>
    <w:p w14:paraId="5ED8CC72" w14:textId="432F6148" w:rsidR="00910CC5" w:rsidRDefault="00910CC5" w:rsidP="009E0DF4">
      <w:pPr>
        <w:jc w:val="both"/>
        <w:rPr>
          <w:ins w:id="136" w:author="Melissa Palhano" w:date="2025-04-26T10:46:00Z" w16du:dateUtc="2025-04-26T13:46:00Z"/>
        </w:rPr>
      </w:pPr>
      <w:ins w:id="137" w:author="Melissa Palhano" w:date="2025-04-26T10:46:00Z" w16du:dateUtc="2025-04-26T13:46:00Z">
        <w:r>
          <w:lastRenderedPageBreak/>
          <w:t>A metodologia deste trabalho envolveu a implementação dos componentes básicos da regressão linear e a realização de experimentos para analisar o impacto da taxa de aprendizado e da inicialização dos pesos.</w:t>
        </w:r>
      </w:ins>
    </w:p>
    <w:p w14:paraId="2643B4BD" w14:textId="380AAF90" w:rsidR="00910CC5" w:rsidRDefault="00910CC5" w:rsidP="009E0DF4">
      <w:pPr>
        <w:jc w:val="both"/>
        <w:rPr>
          <w:ins w:id="138" w:author="Melissa Palhano" w:date="2025-04-26T10:46:00Z" w16du:dateUtc="2025-04-26T13:46:00Z"/>
        </w:rPr>
      </w:pPr>
      <w:ins w:id="139" w:author="Melissa Palhano" w:date="2025-04-26T10:47:00Z" w16du:dateUtc="2025-04-26T13:47:00Z">
        <w:r>
          <w:t>3.2.</w:t>
        </w:r>
      </w:ins>
      <w:ins w:id="140" w:author="Melissa Palhano" w:date="2025-04-26T10:49:00Z" w16du:dateUtc="2025-04-26T13:49:00Z">
        <w:r>
          <w:t>1</w:t>
        </w:r>
      </w:ins>
      <w:ins w:id="141" w:author="Melissa Palhano" w:date="2025-04-26T10:47:00Z" w16du:dateUtc="2025-04-26T13:47:00Z">
        <w:r>
          <w:t xml:space="preserve"> </w:t>
        </w:r>
      </w:ins>
      <w:ins w:id="142" w:author="Melissa Palhano" w:date="2025-04-26T10:46:00Z" w16du:dateUtc="2025-04-26T13:46:00Z">
        <w:r>
          <w:t>Experimentos com a Taxa de Aprendizado (α)</w:t>
        </w:r>
      </w:ins>
    </w:p>
    <w:p w14:paraId="51A2698C" w14:textId="384B5073" w:rsidR="00910CC5" w:rsidRDefault="00910CC5" w:rsidP="009E0DF4">
      <w:pPr>
        <w:jc w:val="both"/>
        <w:rPr>
          <w:ins w:id="143" w:author="Melissa Palhano" w:date="2025-04-26T10:46:00Z" w16du:dateUtc="2025-04-26T13:46:00Z"/>
        </w:rPr>
      </w:pPr>
      <w:ins w:id="144" w:author="Melissa Palhano" w:date="2025-04-26T10:46:00Z" w16du:dateUtc="2025-04-26T13:46:00Z">
        <w:r>
          <w:t>Três valores distintos de α (0.001, 0.01 e 0.1) foram testados, mantendo a mesma inicialização dos pesos.Para cada valor de α, o algoritmo de descida do gradiente foi executado por um número fixo de iterações, e a evolução da função de custo ao longo das iterações foi registrada.</w:t>
        </w:r>
      </w:ins>
      <w:ins w:id="145" w:author="Melissa Palhano" w:date="2025-04-26T10:48:00Z" w16du:dateUtc="2025-04-26T13:48:00Z">
        <w:r>
          <w:t xml:space="preserve"> </w:t>
        </w:r>
      </w:ins>
      <w:ins w:id="146" w:author="Melissa Palhano" w:date="2025-04-26T10:46:00Z" w16du:dateUtc="2025-04-26T13:46:00Z">
        <w:r>
          <w:t>As curvas de convergência da função de custo para os diferentes valores de α foram plotadas em um único gráfico para comparação.</w:t>
        </w:r>
      </w:ins>
      <w:ins w:id="147" w:author="Melissa Palhano" w:date="2025-04-26T10:48:00Z" w16du:dateUtc="2025-04-26T13:48:00Z">
        <w:r>
          <w:t xml:space="preserve"> </w:t>
        </w:r>
      </w:ins>
      <w:ins w:id="148" w:author="Melissa Palhano" w:date="2025-04-26T10:46:00Z" w16du:dateUtc="2025-04-26T13:46:00Z">
        <w:r>
          <w:t>O ajuste da reta de regressão aos dados para cada valor de α também foi visualizado.</w:t>
        </w:r>
      </w:ins>
    </w:p>
    <w:p w14:paraId="5EB7F653" w14:textId="21EA5079" w:rsidR="00910CC5" w:rsidRDefault="00910CC5" w:rsidP="009E0DF4">
      <w:pPr>
        <w:jc w:val="both"/>
        <w:rPr>
          <w:ins w:id="149" w:author="Melissa Palhano" w:date="2025-04-26T10:46:00Z" w16du:dateUtc="2025-04-26T13:46:00Z"/>
        </w:rPr>
      </w:pPr>
      <w:ins w:id="150" w:author="Melissa Palhano" w:date="2025-04-26T10:47:00Z" w16du:dateUtc="2025-04-26T13:47:00Z">
        <w:r>
          <w:t>3.2.</w:t>
        </w:r>
      </w:ins>
      <w:ins w:id="151" w:author="Melissa Palhano" w:date="2025-04-26T10:49:00Z" w16du:dateUtc="2025-04-26T13:49:00Z">
        <w:r>
          <w:t>2</w:t>
        </w:r>
      </w:ins>
      <w:ins w:id="152" w:author="Melissa Palhano" w:date="2025-04-26T10:47:00Z" w16du:dateUtc="2025-04-26T13:47:00Z">
        <w:r>
          <w:t xml:space="preserve"> </w:t>
        </w:r>
      </w:ins>
      <w:ins w:id="153" w:author="Melissa Palhano" w:date="2025-04-26T10:46:00Z" w16du:dateUtc="2025-04-26T13:46:00Z">
        <w:r>
          <w:t>Experimentos com a Inicialização dos Pesos (θ inicial)</w:t>
        </w:r>
      </w:ins>
    </w:p>
    <w:p w14:paraId="2798534E" w14:textId="3E0AD310" w:rsidR="00910CC5" w:rsidRDefault="00910CC5" w:rsidP="009E0DF4">
      <w:pPr>
        <w:jc w:val="both"/>
        <w:rPr>
          <w:ins w:id="154" w:author="Melissa Palhano" w:date="2025-04-26T10:46:00Z" w16du:dateUtc="2025-04-26T13:46:00Z"/>
        </w:rPr>
      </w:pPr>
      <w:ins w:id="155" w:author="Melissa Palhano" w:date="2025-04-26T10:46:00Z" w16du:dateUtc="2025-04-26T13:46:00Z">
        <w:r>
          <w:t>A taxa de aprendizado α foi fixada em 0.01.Seis inicializações distintas dos pesos foram testadas: três inicializações fixas ([0, 0], [5, 5], [-5, 5]) e três inicializações aleatórias (com valores pequenos próximos a zero).</w:t>
        </w:r>
      </w:ins>
      <w:ins w:id="156" w:author="Melissa Palhano" w:date="2025-04-26T10:48:00Z" w16du:dateUtc="2025-04-26T13:48:00Z">
        <w:r>
          <w:t xml:space="preserve"> </w:t>
        </w:r>
      </w:ins>
      <w:ins w:id="157" w:author="Melissa Palhano" w:date="2025-04-26T10:46:00Z" w16du:dateUtc="2025-04-26T13:46:00Z">
        <w:r>
          <w:t>Para cada inicialização, o algoritmo de descida do gradiente foi executado, e a trajetória dos parâmetros θ no espaço da função de custo foi visualizada através de gráficos de contorno da função de custo com a sobreposição da trajetória do gradiente.</w:t>
        </w:r>
      </w:ins>
    </w:p>
    <w:p w14:paraId="353AD2DE" w14:textId="6B8A2156" w:rsidR="00910CC5" w:rsidRDefault="00910CC5" w:rsidP="009E0DF4">
      <w:pPr>
        <w:jc w:val="both"/>
        <w:rPr>
          <w:ins w:id="158" w:author="Melissa Palhano" w:date="2025-04-26T10:48:00Z" w16du:dateUtc="2025-04-26T13:48:00Z"/>
        </w:rPr>
      </w:pPr>
      <w:ins w:id="159" w:author="Melissa Palhano" w:date="2025-04-26T10:48:00Z" w16du:dateUtc="2025-04-26T13:48:00Z">
        <w:r>
          <w:t>3.2.</w:t>
        </w:r>
      </w:ins>
      <w:ins w:id="160" w:author="Melissa Palhano" w:date="2025-04-26T10:49:00Z" w16du:dateUtc="2025-04-26T13:49:00Z">
        <w:r>
          <w:t>3</w:t>
        </w:r>
      </w:ins>
      <w:ins w:id="161" w:author="Melissa Palhano" w:date="2025-04-26T10:48:00Z" w16du:dateUtc="2025-04-26T13:48:00Z">
        <w:r>
          <w:t xml:space="preserve"> </w:t>
        </w:r>
      </w:ins>
      <w:ins w:id="162" w:author="Melissa Palhano" w:date="2025-04-26T10:46:00Z" w16du:dateUtc="2025-04-26T13:46:00Z">
        <w:r>
          <w:t>Análise dos Resultados</w:t>
        </w:r>
      </w:ins>
    </w:p>
    <w:p w14:paraId="681E83EB" w14:textId="5B375721" w:rsidR="00910CC5" w:rsidRPr="009E0DF4" w:rsidRDefault="00910CC5" w:rsidP="009E0DF4">
      <w:pPr>
        <w:jc w:val="both"/>
        <w:rPr>
          <w:ins w:id="163" w:author="Melissa Palhano" w:date="2025-04-26T10:41:00Z" w16du:dateUtc="2025-04-26T13:41:00Z"/>
          <w:rPrChange w:id="164" w:author="Melissa Palhano" w:date="2025-04-26T11:01:00Z" w16du:dateUtc="2025-04-26T14:01:00Z">
            <w:rPr>
              <w:ins w:id="165" w:author="Melissa Palhano" w:date="2025-04-26T10:41:00Z" w16du:dateUtc="2025-04-26T13:41:00Z"/>
              <w:b/>
              <w:bCs/>
            </w:rPr>
          </w:rPrChange>
        </w:rPr>
      </w:pPr>
      <w:ins w:id="166" w:author="Melissa Palhano" w:date="2025-04-26T10:46:00Z" w16du:dateUtc="2025-04-26T13:46:00Z">
        <w:r>
          <w:t xml:space="preserve"> Os resultados dos experimentos foram analisados para entender como diferentes valores de α afetam a velocidade e a estabilidade da convergência, e como diferentes inicializações de pesos influenciam a trajetória da otimização e o resultado final. As observações foram relacionadas aos conceitos de taxa de aprendizado e inicialização de pesos em redes neurais, incluindo a ideia de fine-tuning.</w:t>
        </w:r>
      </w:ins>
    </w:p>
    <w:p w14:paraId="7C9A24E3" w14:textId="0788E26B" w:rsidR="00910CC5" w:rsidRDefault="00910CC5" w:rsidP="009E0DF4">
      <w:pPr>
        <w:jc w:val="both"/>
        <w:rPr>
          <w:ins w:id="167" w:author="Melissa Palhano" w:date="2025-04-26T10:41:00Z" w16du:dateUtc="2025-04-26T13:41:00Z"/>
          <w:b/>
          <w:bCs/>
        </w:rPr>
      </w:pPr>
      <w:ins w:id="168" w:author="Melissa Palhano" w:date="2025-04-26T10:41:00Z" w16du:dateUtc="2025-04-26T13:41:00Z">
        <w:r w:rsidRPr="00910CC5">
          <w:rPr>
            <w:b/>
            <w:bCs/>
          </w:rPr>
          <w:t>4. Resultados e Discussões</w:t>
        </w:r>
      </w:ins>
    </w:p>
    <w:p w14:paraId="7A88289C" w14:textId="1F1AC057" w:rsidR="009E0DF4" w:rsidRDefault="00910CC5" w:rsidP="009E0DF4">
      <w:pPr>
        <w:jc w:val="both"/>
        <w:rPr>
          <w:ins w:id="169" w:author="Melissa Palhano" w:date="2025-04-26T11:48:00Z" w16du:dateUtc="2025-04-26T14:48:00Z"/>
          <w:b/>
          <w:bCs/>
        </w:rPr>
      </w:pPr>
      <w:ins w:id="170" w:author="Melissa Palhano" w:date="2025-04-26T10:41:00Z" w16du:dateUtc="2025-04-26T13:41:00Z">
        <w:r w:rsidRPr="00910CC5">
          <w:rPr>
            <w:b/>
            <w:bCs/>
          </w:rPr>
          <w:t>4.1 Resultados Obtidos</w:t>
        </w:r>
      </w:ins>
    </w:p>
    <w:p w14:paraId="5A9509DD" w14:textId="77777777" w:rsidR="00265D0B" w:rsidRDefault="00265D0B" w:rsidP="009E0DF4">
      <w:pPr>
        <w:jc w:val="both"/>
        <w:rPr>
          <w:ins w:id="171" w:author="Melissa Palhano" w:date="2025-04-26T11:48:00Z" w16du:dateUtc="2025-04-26T14:48:00Z"/>
          <w:b/>
          <w:bCs/>
        </w:rPr>
      </w:pPr>
    </w:p>
    <w:p w14:paraId="48BC5F2B" w14:textId="77777777" w:rsidR="00265D0B" w:rsidRDefault="00265D0B" w:rsidP="00265D0B">
      <w:pPr>
        <w:jc w:val="center"/>
        <w:rPr>
          <w:ins w:id="172" w:author="Melissa Palhano" w:date="2025-04-26T11:51:00Z" w16du:dateUtc="2025-04-26T14:51:00Z"/>
          <w:b/>
          <w:bCs/>
          <w:noProof/>
        </w:rPr>
      </w:pPr>
      <w:ins w:id="173" w:author="Melissa Palhano" w:date="2025-04-26T11:48:00Z" w16du:dateUtc="2025-04-26T14:48:00Z">
        <w:r>
          <w:rPr>
            <w:b/>
            <w:bCs/>
            <w:noProof/>
          </w:rPr>
          <w:lastRenderedPageBreak/>
          <w:drawing>
            <wp:inline distT="0" distB="0" distL="0" distR="0" wp14:anchorId="46D7385A" wp14:editId="6A9BDF6B">
              <wp:extent cx="4351020" cy="2611841"/>
              <wp:effectExtent l="0" t="0" r="0" b="0"/>
              <wp:docPr id="38184246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56274" cy="2614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F7149BA" w14:textId="77777777" w:rsidR="00265D0B" w:rsidRDefault="00265D0B" w:rsidP="00265D0B">
      <w:pPr>
        <w:jc w:val="center"/>
        <w:rPr>
          <w:ins w:id="174" w:author="Melissa Palhano" w:date="2025-04-26T11:51:00Z" w16du:dateUtc="2025-04-26T14:51:00Z"/>
          <w:b/>
          <w:bCs/>
          <w:noProof/>
        </w:rPr>
      </w:pPr>
    </w:p>
    <w:p w14:paraId="30568E08" w14:textId="77777777" w:rsidR="00265D0B" w:rsidRDefault="00265D0B" w:rsidP="00265D0B">
      <w:pPr>
        <w:rPr>
          <w:ins w:id="175" w:author="Melissa Palhano" w:date="2025-04-26T11:51:00Z" w16du:dateUtc="2025-04-26T14:51:00Z"/>
          <w:noProof/>
        </w:rPr>
        <w:pPrChange w:id="176" w:author="Melissa Palhano" w:date="2025-04-26T11:51:00Z" w16du:dateUtc="2025-04-26T14:51:00Z">
          <w:pPr>
            <w:jc w:val="center"/>
          </w:pPr>
        </w:pPrChange>
      </w:pPr>
      <w:ins w:id="177" w:author="Melissa Palhano" w:date="2025-04-26T11:51:00Z" w16du:dateUtc="2025-04-26T14:51:00Z">
        <w:r>
          <w:rPr>
            <w:noProof/>
          </w:rPr>
          <w:t>Análise do Gráfico:</w:t>
        </w:r>
      </w:ins>
    </w:p>
    <w:p w14:paraId="03939D34" w14:textId="77777777" w:rsidR="00265D0B" w:rsidRDefault="00265D0B" w:rsidP="00265D0B">
      <w:pPr>
        <w:pStyle w:val="ListParagraph"/>
        <w:numPr>
          <w:ilvl w:val="0"/>
          <w:numId w:val="3"/>
        </w:numPr>
        <w:rPr>
          <w:ins w:id="178" w:author="Melissa Palhano" w:date="2025-04-26T11:51:00Z" w16du:dateUtc="2025-04-26T14:51:00Z"/>
          <w:noProof/>
        </w:rPr>
        <w:pPrChange w:id="179" w:author="Melissa Palhano" w:date="2025-04-26T11:51:00Z" w16du:dateUtc="2025-04-26T14:51:00Z">
          <w:pPr>
            <w:jc w:val="center"/>
          </w:pPr>
        </w:pPrChange>
      </w:pPr>
      <w:ins w:id="180" w:author="Melissa Palhano" w:date="2025-04-26T11:51:00Z" w16du:dateUtc="2025-04-26T14:51:00Z">
        <w:r>
          <w:rPr>
            <w:noProof/>
          </w:rPr>
          <w:t>Eixo X: População da cidade em dezenas de milhares</w:t>
        </w:r>
      </w:ins>
    </w:p>
    <w:p w14:paraId="510294A1" w14:textId="77777777" w:rsidR="00265D0B" w:rsidRDefault="00265D0B" w:rsidP="00265D0B">
      <w:pPr>
        <w:pStyle w:val="ListParagraph"/>
        <w:numPr>
          <w:ilvl w:val="0"/>
          <w:numId w:val="3"/>
        </w:numPr>
        <w:rPr>
          <w:ins w:id="181" w:author="Melissa Palhano" w:date="2025-04-26T11:51:00Z" w16du:dateUtc="2025-04-26T14:51:00Z"/>
          <w:noProof/>
        </w:rPr>
        <w:pPrChange w:id="182" w:author="Melissa Palhano" w:date="2025-04-26T11:51:00Z" w16du:dateUtc="2025-04-26T14:51:00Z">
          <w:pPr>
            <w:jc w:val="center"/>
          </w:pPr>
        </w:pPrChange>
      </w:pPr>
      <w:ins w:id="183" w:author="Melissa Palhano" w:date="2025-04-26T11:51:00Z" w16du:dateUtc="2025-04-26T14:51:00Z">
        <w:r>
          <w:rPr>
            <w:noProof/>
          </w:rPr>
          <w:t>Eixo Y: Lucro em dezenas de milhares de dólares</w:t>
        </w:r>
      </w:ins>
    </w:p>
    <w:p w14:paraId="6B0CBBED" w14:textId="77777777" w:rsidR="00265D0B" w:rsidRDefault="00265D0B" w:rsidP="00265D0B">
      <w:pPr>
        <w:pStyle w:val="ListParagraph"/>
        <w:numPr>
          <w:ilvl w:val="0"/>
          <w:numId w:val="3"/>
        </w:numPr>
        <w:rPr>
          <w:ins w:id="184" w:author="Melissa Palhano" w:date="2025-04-26T11:51:00Z" w16du:dateUtc="2025-04-26T14:51:00Z"/>
          <w:noProof/>
        </w:rPr>
        <w:pPrChange w:id="185" w:author="Melissa Palhano" w:date="2025-04-26T11:51:00Z" w16du:dateUtc="2025-04-26T14:51:00Z">
          <w:pPr>
            <w:jc w:val="center"/>
          </w:pPr>
        </w:pPrChange>
      </w:pPr>
      <w:ins w:id="186" w:author="Melissa Palhano" w:date="2025-04-26T11:51:00Z" w16du:dateUtc="2025-04-26T14:51:00Z">
        <w:r>
          <w:rPr>
            <w:noProof/>
          </w:rPr>
          <w:t>Padrão observado: Correlação positiva entre população e lucro</w:t>
        </w:r>
      </w:ins>
    </w:p>
    <w:p w14:paraId="62927253" w14:textId="77777777" w:rsidR="00265D0B" w:rsidRDefault="00265D0B" w:rsidP="00265D0B">
      <w:pPr>
        <w:pStyle w:val="ListParagraph"/>
        <w:numPr>
          <w:ilvl w:val="0"/>
          <w:numId w:val="3"/>
        </w:numPr>
        <w:rPr>
          <w:ins w:id="187" w:author="Melissa Palhano" w:date="2025-04-26T11:51:00Z" w16du:dateUtc="2025-04-26T14:51:00Z"/>
          <w:noProof/>
        </w:rPr>
        <w:pPrChange w:id="188" w:author="Melissa Palhano" w:date="2025-04-26T11:51:00Z" w16du:dateUtc="2025-04-26T14:51:00Z">
          <w:pPr>
            <w:jc w:val="center"/>
          </w:pPr>
        </w:pPrChange>
      </w:pPr>
      <w:ins w:id="189" w:author="Melissa Palhano" w:date="2025-04-26T11:51:00Z" w16du:dateUtc="2025-04-26T14:51:00Z">
        <w:r>
          <w:rPr>
            <w:noProof/>
          </w:rPr>
          <w:t>Distribuição: Maior concentração de dados entre 5-10 (população) e 0-10 (lucro)</w:t>
        </w:r>
      </w:ins>
    </w:p>
    <w:p w14:paraId="2738C47A" w14:textId="77777777" w:rsidR="00265D0B" w:rsidRDefault="00265D0B" w:rsidP="00265D0B">
      <w:pPr>
        <w:pStyle w:val="ListParagraph"/>
        <w:numPr>
          <w:ilvl w:val="0"/>
          <w:numId w:val="3"/>
        </w:numPr>
        <w:rPr>
          <w:ins w:id="190" w:author="Melissa Palhano" w:date="2025-04-26T11:51:00Z" w16du:dateUtc="2025-04-26T14:51:00Z"/>
          <w:noProof/>
        </w:rPr>
        <w:pPrChange w:id="191" w:author="Melissa Palhano" w:date="2025-04-26T11:51:00Z" w16du:dateUtc="2025-04-26T14:51:00Z">
          <w:pPr>
            <w:jc w:val="center"/>
          </w:pPr>
        </w:pPrChange>
      </w:pPr>
      <w:ins w:id="192" w:author="Melissa Palhano" w:date="2025-04-26T11:51:00Z" w16du:dateUtc="2025-04-26T14:51:00Z">
        <w:r>
          <w:rPr>
            <w:noProof/>
          </w:rPr>
          <w:t>Outliers: Alguns pontos com lucros mais altos (&gt;20) em cidades maiores</w:t>
        </w:r>
      </w:ins>
    </w:p>
    <w:p w14:paraId="6F122736" w14:textId="1817BC98" w:rsidR="00265D0B" w:rsidRPr="00265D0B" w:rsidRDefault="00265D0B" w:rsidP="00265D0B">
      <w:pPr>
        <w:jc w:val="center"/>
        <w:rPr>
          <w:ins w:id="193" w:author="Melissa Palhano" w:date="2025-04-26T11:51:00Z" w16du:dateUtc="2025-04-26T14:51:00Z"/>
          <w:noProof/>
          <w:rPrChange w:id="194" w:author="Melissa Palhano" w:date="2025-04-26T11:51:00Z" w16du:dateUtc="2025-04-26T14:51:00Z">
            <w:rPr>
              <w:ins w:id="195" w:author="Melissa Palhano" w:date="2025-04-26T11:51:00Z" w16du:dateUtc="2025-04-26T14:51:00Z"/>
              <w:b/>
              <w:bCs/>
              <w:noProof/>
            </w:rPr>
          </w:rPrChange>
        </w:rPr>
      </w:pPr>
    </w:p>
    <w:p w14:paraId="435666F5" w14:textId="64B8982C" w:rsidR="00265D0B" w:rsidRPr="00265D0B" w:rsidRDefault="00265D0B" w:rsidP="00265D0B">
      <w:pPr>
        <w:tabs>
          <w:tab w:val="left" w:pos="2652"/>
        </w:tabs>
        <w:rPr>
          <w:ins w:id="196" w:author="Melissa Palhano" w:date="2025-04-26T11:51:00Z" w16du:dateUtc="2025-04-26T14:51:00Z"/>
          <w:rPrChange w:id="197" w:author="Melissa Palhano" w:date="2025-04-26T11:51:00Z" w16du:dateUtc="2025-04-26T14:51:00Z">
            <w:rPr>
              <w:ins w:id="198" w:author="Melissa Palhano" w:date="2025-04-26T11:51:00Z" w16du:dateUtc="2025-04-26T14:51:00Z"/>
              <w:b/>
              <w:bCs/>
              <w:noProof/>
            </w:rPr>
          </w:rPrChange>
        </w:rPr>
        <w:pPrChange w:id="199" w:author="Melissa Palhano" w:date="2025-04-26T11:51:00Z" w16du:dateUtc="2025-04-26T14:51:00Z">
          <w:pPr>
            <w:jc w:val="center"/>
          </w:pPr>
        </w:pPrChange>
      </w:pPr>
      <w:ins w:id="200" w:author="Melissa Palhano" w:date="2025-04-26T11:51:00Z" w16du:dateUtc="2025-04-26T14:51:00Z">
        <w:r>
          <w:tab/>
        </w:r>
      </w:ins>
    </w:p>
    <w:p w14:paraId="16E506FB" w14:textId="77777777" w:rsidR="00265D0B" w:rsidRDefault="00265D0B" w:rsidP="00265D0B">
      <w:pPr>
        <w:jc w:val="center"/>
        <w:rPr>
          <w:ins w:id="201" w:author="Melissa Palhano" w:date="2025-04-26T11:53:00Z" w16du:dateUtc="2025-04-26T14:53:00Z"/>
          <w:b/>
          <w:bCs/>
          <w:noProof/>
        </w:rPr>
      </w:pPr>
      <w:ins w:id="202" w:author="Melissa Palhano" w:date="2025-04-26T11:48:00Z" w16du:dateUtc="2025-04-26T14:48:00Z">
        <w:r>
          <w:rPr>
            <w:b/>
            <w:bCs/>
            <w:noProof/>
          </w:rPr>
          <w:drawing>
            <wp:inline distT="0" distB="0" distL="0" distR="0" wp14:anchorId="755A9BF3" wp14:editId="72708AEB">
              <wp:extent cx="3787140" cy="2273354"/>
              <wp:effectExtent l="0" t="0" r="3810" b="0"/>
              <wp:docPr id="438602190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5523" cy="22783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4A8856" w14:textId="77777777" w:rsidR="00265D0B" w:rsidRDefault="00265D0B" w:rsidP="00265D0B">
      <w:pPr>
        <w:rPr>
          <w:ins w:id="203" w:author="Melissa Palhano" w:date="2025-04-26T11:53:00Z" w16du:dateUtc="2025-04-26T14:53:00Z"/>
          <w:noProof/>
        </w:rPr>
      </w:pPr>
      <w:ins w:id="204" w:author="Melissa Palhano" w:date="2025-04-26T11:53:00Z" w16du:dateUtc="2025-04-26T14:53:00Z">
        <w:r>
          <w:rPr>
            <w:noProof/>
          </w:rPr>
          <w:t>Análise do Gráfico:</w:t>
        </w:r>
      </w:ins>
    </w:p>
    <w:p w14:paraId="5F5D2F0C" w14:textId="77777777" w:rsidR="00265D0B" w:rsidRDefault="00265D0B" w:rsidP="00265D0B">
      <w:pPr>
        <w:pStyle w:val="ListParagraph"/>
        <w:numPr>
          <w:ilvl w:val="0"/>
          <w:numId w:val="4"/>
        </w:numPr>
        <w:rPr>
          <w:ins w:id="205" w:author="Melissa Palhano" w:date="2025-04-26T11:53:00Z" w16du:dateUtc="2025-04-26T14:53:00Z"/>
          <w:noProof/>
        </w:rPr>
        <w:pPrChange w:id="206" w:author="Melissa Palhano" w:date="2025-04-26T11:53:00Z" w16du:dateUtc="2025-04-26T14:53:00Z">
          <w:pPr/>
        </w:pPrChange>
      </w:pPr>
      <w:ins w:id="207" w:author="Melissa Palhano" w:date="2025-04-26T11:53:00Z" w16du:dateUtc="2025-04-26T14:53:00Z">
        <w:r>
          <w:rPr>
            <w:noProof/>
          </w:rPr>
          <w:t>Eixo X: Número de iterações</w:t>
        </w:r>
      </w:ins>
    </w:p>
    <w:p w14:paraId="14E2B71A" w14:textId="77777777" w:rsidR="00265D0B" w:rsidRDefault="00265D0B" w:rsidP="00265D0B">
      <w:pPr>
        <w:pStyle w:val="ListParagraph"/>
        <w:numPr>
          <w:ilvl w:val="0"/>
          <w:numId w:val="4"/>
        </w:numPr>
        <w:rPr>
          <w:ins w:id="208" w:author="Melissa Palhano" w:date="2025-04-26T11:53:00Z" w16du:dateUtc="2025-04-26T14:53:00Z"/>
          <w:noProof/>
        </w:rPr>
        <w:pPrChange w:id="209" w:author="Melissa Palhano" w:date="2025-04-26T11:53:00Z" w16du:dateUtc="2025-04-26T14:53:00Z">
          <w:pPr/>
        </w:pPrChange>
      </w:pPr>
      <w:ins w:id="210" w:author="Melissa Palhano" w:date="2025-04-26T11:53:00Z" w16du:dateUtc="2025-04-26T14:53:00Z">
        <w:r>
          <w:rPr>
            <w:noProof/>
          </w:rPr>
          <w:t>Eixo Y: Valor da função custo J(θ)</w:t>
        </w:r>
      </w:ins>
    </w:p>
    <w:p w14:paraId="58972ED2" w14:textId="77777777" w:rsidR="00265D0B" w:rsidRDefault="00265D0B" w:rsidP="00265D0B">
      <w:pPr>
        <w:pStyle w:val="ListParagraph"/>
        <w:numPr>
          <w:ilvl w:val="0"/>
          <w:numId w:val="4"/>
        </w:numPr>
        <w:rPr>
          <w:ins w:id="211" w:author="Melissa Palhano" w:date="2025-04-26T11:53:00Z" w16du:dateUtc="2025-04-26T14:53:00Z"/>
          <w:noProof/>
        </w:rPr>
        <w:pPrChange w:id="212" w:author="Melissa Palhano" w:date="2025-04-26T11:53:00Z" w16du:dateUtc="2025-04-26T14:53:00Z">
          <w:pPr/>
        </w:pPrChange>
      </w:pPr>
      <w:ins w:id="213" w:author="Melissa Palhano" w:date="2025-04-26T11:53:00Z" w16du:dateUtc="2025-04-26T14:53:00Z">
        <w:r>
          <w:rPr>
            <w:noProof/>
          </w:rPr>
          <w:t>Comportamento: Decaimento exponencial do custo</w:t>
        </w:r>
      </w:ins>
    </w:p>
    <w:p w14:paraId="3AEC07FB" w14:textId="77777777" w:rsidR="00265D0B" w:rsidRDefault="00265D0B" w:rsidP="00265D0B">
      <w:pPr>
        <w:pStyle w:val="ListParagraph"/>
        <w:numPr>
          <w:ilvl w:val="0"/>
          <w:numId w:val="4"/>
        </w:numPr>
        <w:rPr>
          <w:ins w:id="214" w:author="Melissa Palhano" w:date="2025-04-26T11:53:00Z" w16du:dateUtc="2025-04-26T14:53:00Z"/>
          <w:noProof/>
        </w:rPr>
        <w:pPrChange w:id="215" w:author="Melissa Palhano" w:date="2025-04-26T11:53:00Z" w16du:dateUtc="2025-04-26T14:53:00Z">
          <w:pPr/>
        </w:pPrChange>
      </w:pPr>
      <w:ins w:id="216" w:author="Melissa Palhano" w:date="2025-04-26T11:53:00Z" w16du:dateUtc="2025-04-26T14:53:00Z">
        <w:r>
          <w:rPr>
            <w:noProof/>
          </w:rPr>
          <w:lastRenderedPageBreak/>
          <w:t>Convergência: Rápida nas primeiras 200 iterações, seguida de estabilização</w:t>
        </w:r>
      </w:ins>
    </w:p>
    <w:p w14:paraId="1BF9F639" w14:textId="0BFAEBEC" w:rsidR="00265D0B" w:rsidRPr="00265D0B" w:rsidRDefault="00265D0B" w:rsidP="00265D0B">
      <w:pPr>
        <w:pStyle w:val="ListParagraph"/>
        <w:numPr>
          <w:ilvl w:val="0"/>
          <w:numId w:val="4"/>
        </w:numPr>
        <w:rPr>
          <w:ins w:id="217" w:author="Melissa Palhano" w:date="2025-04-26T11:51:00Z" w16du:dateUtc="2025-04-26T14:51:00Z"/>
          <w:noProof/>
          <w:rPrChange w:id="218" w:author="Melissa Palhano" w:date="2025-04-26T11:53:00Z" w16du:dateUtc="2025-04-26T14:53:00Z">
            <w:rPr>
              <w:ins w:id="219" w:author="Melissa Palhano" w:date="2025-04-26T11:51:00Z" w16du:dateUtc="2025-04-26T14:51:00Z"/>
              <w:b/>
              <w:bCs/>
              <w:noProof/>
            </w:rPr>
          </w:rPrChange>
        </w:rPr>
        <w:pPrChange w:id="220" w:author="Melissa Palhano" w:date="2025-04-26T11:53:00Z" w16du:dateUtc="2025-04-26T14:53:00Z">
          <w:pPr>
            <w:jc w:val="center"/>
          </w:pPr>
        </w:pPrChange>
      </w:pPr>
      <w:ins w:id="221" w:author="Melissa Palhano" w:date="2025-04-26T11:53:00Z" w16du:dateUtc="2025-04-26T14:53:00Z">
        <w:r>
          <w:rPr>
            <w:noProof/>
          </w:rPr>
          <w:t>Estabilidade: Ausência de oscilações significativas</w:t>
        </w:r>
      </w:ins>
    </w:p>
    <w:p w14:paraId="1D04BF30" w14:textId="77777777" w:rsidR="00265D0B" w:rsidRDefault="00265D0B" w:rsidP="00265D0B">
      <w:pPr>
        <w:jc w:val="center"/>
        <w:rPr>
          <w:ins w:id="222" w:author="Melissa Palhano" w:date="2025-04-26T11:53:00Z" w16du:dateUtc="2025-04-26T14:53:00Z"/>
          <w:b/>
          <w:bCs/>
          <w:noProof/>
        </w:rPr>
      </w:pPr>
      <w:ins w:id="223" w:author="Melissa Palhano" w:date="2025-04-26T11:48:00Z" w16du:dateUtc="2025-04-26T14:48:00Z">
        <w:r>
          <w:rPr>
            <w:b/>
            <w:bCs/>
            <w:noProof/>
          </w:rPr>
          <w:drawing>
            <wp:inline distT="0" distB="0" distL="0" distR="0" wp14:anchorId="0D1FBC75" wp14:editId="5506AEFA">
              <wp:extent cx="5265420" cy="3160738"/>
              <wp:effectExtent l="0" t="0" r="0" b="1905"/>
              <wp:docPr id="112450357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8456" cy="3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EF93CC6" w14:textId="77777777" w:rsidR="00265D0B" w:rsidRDefault="00265D0B" w:rsidP="00265D0B">
      <w:pPr>
        <w:jc w:val="center"/>
        <w:rPr>
          <w:ins w:id="224" w:author="Melissa Palhano" w:date="2025-04-26T11:53:00Z" w16du:dateUtc="2025-04-26T14:53:00Z"/>
          <w:b/>
          <w:bCs/>
          <w:noProof/>
        </w:rPr>
      </w:pPr>
    </w:p>
    <w:p w14:paraId="67C2F12F" w14:textId="42179039" w:rsidR="00265D0B" w:rsidRDefault="00265D0B" w:rsidP="00265D0B">
      <w:pPr>
        <w:jc w:val="center"/>
        <w:rPr>
          <w:ins w:id="225" w:author="Melissa Palhano" w:date="2025-04-26T11:53:00Z" w16du:dateUtc="2025-04-26T14:53:00Z"/>
          <w:b/>
          <w:bCs/>
          <w:noProof/>
        </w:rPr>
      </w:pPr>
      <w:ins w:id="226" w:author="Melissa Palhano" w:date="2025-04-26T11:48:00Z" w16du:dateUtc="2025-04-26T14:48:00Z">
        <w:r>
          <w:rPr>
            <w:b/>
            <w:bCs/>
            <w:noProof/>
          </w:rPr>
          <w:drawing>
            <wp:inline distT="0" distB="0" distL="0" distR="0" wp14:anchorId="0848B58C" wp14:editId="38490380">
              <wp:extent cx="5394960" cy="3238500"/>
              <wp:effectExtent l="0" t="0" r="0" b="0"/>
              <wp:docPr id="161573754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323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A4887B7" w14:textId="259CEEDD" w:rsidR="00265D0B" w:rsidRDefault="00265D0B" w:rsidP="00265D0B">
      <w:pPr>
        <w:rPr>
          <w:ins w:id="227" w:author="Melissa Palhano" w:date="2025-04-26T11:53:00Z" w16du:dateUtc="2025-04-26T14:53:00Z"/>
          <w:noProof/>
        </w:rPr>
      </w:pPr>
      <w:ins w:id="228" w:author="Melissa Palhano" w:date="2025-04-26T11:53:00Z" w16du:dateUtc="2025-04-26T14:53:00Z">
        <w:r>
          <w:rPr>
            <w:noProof/>
          </w:rPr>
          <w:t>Análise do Gráfico:</w:t>
        </w:r>
      </w:ins>
    </w:p>
    <w:p w14:paraId="4B8B6B18" w14:textId="77777777" w:rsidR="00265D0B" w:rsidRDefault="00265D0B" w:rsidP="00265D0B">
      <w:pPr>
        <w:pStyle w:val="ListParagraph"/>
        <w:numPr>
          <w:ilvl w:val="0"/>
          <w:numId w:val="5"/>
        </w:numPr>
        <w:rPr>
          <w:ins w:id="229" w:author="Melissa Palhano" w:date="2025-04-26T11:53:00Z" w16du:dateUtc="2025-04-26T14:53:00Z"/>
          <w:noProof/>
        </w:rPr>
        <w:pPrChange w:id="230" w:author="Melissa Palhano" w:date="2025-04-26T11:53:00Z" w16du:dateUtc="2025-04-26T14:53:00Z">
          <w:pPr/>
        </w:pPrChange>
      </w:pPr>
      <w:ins w:id="231" w:author="Melissa Palhano" w:date="2025-04-26T11:53:00Z" w16du:dateUtc="2025-04-26T14:53:00Z">
        <w:r>
          <w:rPr>
            <w:noProof/>
          </w:rPr>
          <w:t>α = 0.003 (conservadora): Convergência mais suave e lenta</w:t>
        </w:r>
      </w:ins>
    </w:p>
    <w:p w14:paraId="3E985C0C" w14:textId="77777777" w:rsidR="00265D0B" w:rsidRDefault="00265D0B" w:rsidP="00265D0B">
      <w:pPr>
        <w:pStyle w:val="ListParagraph"/>
        <w:numPr>
          <w:ilvl w:val="0"/>
          <w:numId w:val="5"/>
        </w:numPr>
        <w:rPr>
          <w:ins w:id="232" w:author="Melissa Palhano" w:date="2025-04-26T11:53:00Z" w16du:dateUtc="2025-04-26T14:53:00Z"/>
          <w:noProof/>
        </w:rPr>
        <w:pPrChange w:id="233" w:author="Melissa Palhano" w:date="2025-04-26T11:53:00Z" w16du:dateUtc="2025-04-26T14:53:00Z">
          <w:pPr/>
        </w:pPrChange>
      </w:pPr>
      <w:ins w:id="234" w:author="Melissa Palhano" w:date="2025-04-26T11:53:00Z" w16du:dateUtc="2025-04-26T14:53:00Z">
        <w:r>
          <w:rPr>
            <w:noProof/>
          </w:rPr>
          <w:t>α = 0.01 (moderada): Equilíbrio entre velocidade e estabilidade</w:t>
        </w:r>
      </w:ins>
    </w:p>
    <w:p w14:paraId="76101A83" w14:textId="77777777" w:rsidR="00265D0B" w:rsidRDefault="00265D0B" w:rsidP="00265D0B">
      <w:pPr>
        <w:pStyle w:val="ListParagraph"/>
        <w:numPr>
          <w:ilvl w:val="0"/>
          <w:numId w:val="5"/>
        </w:numPr>
        <w:rPr>
          <w:ins w:id="235" w:author="Melissa Palhano" w:date="2025-04-26T11:53:00Z" w16du:dateUtc="2025-04-26T14:53:00Z"/>
          <w:noProof/>
        </w:rPr>
        <w:pPrChange w:id="236" w:author="Melissa Palhano" w:date="2025-04-26T11:53:00Z" w16du:dateUtc="2025-04-26T14:53:00Z">
          <w:pPr/>
        </w:pPrChange>
      </w:pPr>
      <w:ins w:id="237" w:author="Melissa Palhano" w:date="2025-04-26T11:53:00Z" w16du:dateUtc="2025-04-26T14:53:00Z">
        <w:r>
          <w:rPr>
            <w:noProof/>
          </w:rPr>
          <w:t>α = 0.03 (agressiva): Convergência mais rápida, possível instabilidade</w:t>
        </w:r>
      </w:ins>
    </w:p>
    <w:p w14:paraId="4936CDDF" w14:textId="62D611D8" w:rsidR="00265D0B" w:rsidRPr="00265D0B" w:rsidRDefault="00265D0B" w:rsidP="00265D0B">
      <w:pPr>
        <w:pStyle w:val="ListParagraph"/>
        <w:numPr>
          <w:ilvl w:val="0"/>
          <w:numId w:val="5"/>
        </w:numPr>
        <w:rPr>
          <w:ins w:id="238" w:author="Melissa Palhano" w:date="2025-04-26T11:49:00Z" w16du:dateUtc="2025-04-26T14:49:00Z"/>
          <w:noProof/>
          <w:rPrChange w:id="239" w:author="Melissa Palhano" w:date="2025-04-26T11:53:00Z" w16du:dateUtc="2025-04-26T14:53:00Z">
            <w:rPr>
              <w:ins w:id="240" w:author="Melissa Palhano" w:date="2025-04-26T11:49:00Z" w16du:dateUtc="2025-04-26T14:49:00Z"/>
              <w:b/>
              <w:bCs/>
              <w:noProof/>
            </w:rPr>
          </w:rPrChange>
        </w:rPr>
        <w:pPrChange w:id="241" w:author="Melissa Palhano" w:date="2025-04-26T11:53:00Z" w16du:dateUtc="2025-04-26T14:53:00Z">
          <w:pPr>
            <w:jc w:val="both"/>
          </w:pPr>
        </w:pPrChange>
      </w:pPr>
      <w:ins w:id="242" w:author="Melissa Palhano" w:date="2025-04-26T11:53:00Z" w16du:dateUtc="2025-04-26T14:53:00Z">
        <w:r>
          <w:rPr>
            <w:noProof/>
          </w:rPr>
          <w:t>Implicações práticas: Trade-off entre velocidade e estabilidade</w:t>
        </w:r>
      </w:ins>
    </w:p>
    <w:p w14:paraId="05F15B2D" w14:textId="3F16C651" w:rsidR="00265D0B" w:rsidRDefault="00265D0B" w:rsidP="00265D0B">
      <w:pPr>
        <w:jc w:val="center"/>
        <w:rPr>
          <w:ins w:id="243" w:author="Melissa Palhano" w:date="2025-04-26T11:56:00Z" w16du:dateUtc="2025-04-26T14:56:00Z"/>
          <w:b/>
          <w:bCs/>
        </w:rPr>
      </w:pPr>
      <w:ins w:id="244" w:author="Melissa Palhano" w:date="2025-04-26T11:48:00Z" w16du:dateUtc="2025-04-26T14:48:00Z">
        <w:r>
          <w:rPr>
            <w:b/>
            <w:bCs/>
            <w:noProof/>
          </w:rPr>
          <w:lastRenderedPageBreak/>
          <w:drawing>
            <wp:inline distT="0" distB="0" distL="0" distR="0" wp14:anchorId="17989E84" wp14:editId="4BEA6B39">
              <wp:extent cx="4693840" cy="3619500"/>
              <wp:effectExtent l="0" t="0" r="0" b="0"/>
              <wp:docPr id="562565727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8091"/>
                      <a:stretch/>
                    </pic:blipFill>
                    <pic:spPr bwMode="auto">
                      <a:xfrm>
                        <a:off x="0" y="0"/>
                        <a:ext cx="4703182" cy="3626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91AC494" w14:textId="77777777" w:rsidR="00265D0B" w:rsidRDefault="00265D0B" w:rsidP="00265D0B">
      <w:pPr>
        <w:rPr>
          <w:ins w:id="245" w:author="Melissa Palhano" w:date="2025-04-26T11:56:00Z" w16du:dateUtc="2025-04-26T14:56:00Z"/>
        </w:rPr>
      </w:pPr>
      <w:ins w:id="246" w:author="Melissa Palhano" w:date="2025-04-26T11:56:00Z" w16du:dateUtc="2025-04-26T14:56:00Z">
        <w:r>
          <w:t>Análise do Gráfico:</w:t>
        </w:r>
      </w:ins>
    </w:p>
    <w:p w14:paraId="72F4469E" w14:textId="77777777" w:rsidR="00265D0B" w:rsidRDefault="00265D0B" w:rsidP="00265D0B">
      <w:pPr>
        <w:pStyle w:val="ListParagraph"/>
        <w:numPr>
          <w:ilvl w:val="0"/>
          <w:numId w:val="10"/>
        </w:numPr>
        <w:rPr>
          <w:ins w:id="247" w:author="Melissa Palhano" w:date="2025-04-26T11:56:00Z" w16du:dateUtc="2025-04-26T14:56:00Z"/>
        </w:rPr>
        <w:pPrChange w:id="248" w:author="Melissa Palhano" w:date="2025-04-26T11:56:00Z" w16du:dateUtc="2025-04-26T14:56:00Z">
          <w:pPr/>
        </w:pPrChange>
      </w:pPr>
      <w:ins w:id="249" w:author="Melissa Palhano" w:date="2025-04-26T11:56:00Z" w16du:dateUtc="2025-04-26T14:56:00Z">
        <w:r>
          <w:t>Dados originais: Pontos vermelhos (dados de treinamento)</w:t>
        </w:r>
      </w:ins>
    </w:p>
    <w:p w14:paraId="204607F9" w14:textId="77777777" w:rsidR="00265D0B" w:rsidRDefault="00265D0B" w:rsidP="00265D0B">
      <w:pPr>
        <w:pStyle w:val="ListParagraph"/>
        <w:numPr>
          <w:ilvl w:val="0"/>
          <w:numId w:val="10"/>
        </w:numPr>
        <w:rPr>
          <w:ins w:id="250" w:author="Melissa Palhano" w:date="2025-04-26T11:56:00Z" w16du:dateUtc="2025-04-26T14:56:00Z"/>
        </w:rPr>
        <w:pPrChange w:id="251" w:author="Melissa Palhano" w:date="2025-04-26T11:56:00Z" w16du:dateUtc="2025-04-26T14:56:00Z">
          <w:pPr/>
        </w:pPrChange>
      </w:pPr>
      <w:ins w:id="252" w:author="Melissa Palhano" w:date="2025-04-26T11:56:00Z" w16du:dateUtc="2025-04-26T14:56:00Z">
        <w:r>
          <w:t>Linha de regressão: Ajuste linear aos dados</w:t>
        </w:r>
      </w:ins>
    </w:p>
    <w:p w14:paraId="39AC9693" w14:textId="77777777" w:rsidR="00265D0B" w:rsidRDefault="00265D0B" w:rsidP="00265D0B">
      <w:pPr>
        <w:pStyle w:val="ListParagraph"/>
        <w:numPr>
          <w:ilvl w:val="0"/>
          <w:numId w:val="10"/>
        </w:numPr>
        <w:rPr>
          <w:ins w:id="253" w:author="Melissa Palhano" w:date="2025-04-26T11:56:00Z" w16du:dateUtc="2025-04-26T14:56:00Z"/>
        </w:rPr>
        <w:pPrChange w:id="254" w:author="Melissa Palhano" w:date="2025-04-26T11:56:00Z" w16du:dateUtc="2025-04-26T14:56:00Z">
          <w:pPr/>
        </w:pPrChange>
      </w:pPr>
      <w:ins w:id="255" w:author="Melissa Palhano" w:date="2025-04-26T11:56:00Z" w16du:dateUtc="2025-04-26T14:56:00Z">
        <w:r>
          <w:t>Qualidade do ajuste: Captura tendência geral dos dados</w:t>
        </w:r>
      </w:ins>
    </w:p>
    <w:p w14:paraId="65017F92" w14:textId="2D196B4E" w:rsidR="00265D0B" w:rsidRPr="00265D0B" w:rsidRDefault="00265D0B" w:rsidP="00265D0B">
      <w:pPr>
        <w:pStyle w:val="ListParagraph"/>
        <w:numPr>
          <w:ilvl w:val="0"/>
          <w:numId w:val="10"/>
        </w:numPr>
        <w:rPr>
          <w:ins w:id="256" w:author="Melissa Palhano" w:date="2025-04-26T11:56:00Z" w16du:dateUtc="2025-04-26T14:56:00Z"/>
          <w:rPrChange w:id="257" w:author="Melissa Palhano" w:date="2025-04-26T11:56:00Z" w16du:dateUtc="2025-04-26T14:56:00Z">
            <w:rPr>
              <w:ins w:id="258" w:author="Melissa Palhano" w:date="2025-04-26T11:56:00Z" w16du:dateUtc="2025-04-26T14:56:00Z"/>
              <w:b/>
              <w:bCs/>
            </w:rPr>
          </w:rPrChange>
        </w:rPr>
        <w:pPrChange w:id="259" w:author="Melissa Palhano" w:date="2025-04-26T11:56:00Z" w16du:dateUtc="2025-04-26T14:56:00Z">
          <w:pPr>
            <w:jc w:val="center"/>
          </w:pPr>
        </w:pPrChange>
      </w:pPr>
      <w:ins w:id="260" w:author="Melissa Palhano" w:date="2025-04-26T11:56:00Z" w16du:dateUtc="2025-04-26T14:56:00Z">
        <w:r>
          <w:t>Limitações: Alguns pontos distantes da linha de regressão</w:t>
        </w:r>
      </w:ins>
    </w:p>
    <w:p w14:paraId="7926C243" w14:textId="77777777" w:rsidR="00265D0B" w:rsidRDefault="00265D0B" w:rsidP="00265D0B">
      <w:pPr>
        <w:jc w:val="center"/>
        <w:rPr>
          <w:ins w:id="261" w:author="Melissa Palhano" w:date="2025-04-26T11:48:00Z" w16du:dateUtc="2025-04-26T14:48:00Z"/>
          <w:b/>
          <w:bCs/>
        </w:rPr>
        <w:pPrChange w:id="262" w:author="Melissa Palhano" w:date="2025-04-26T11:50:00Z" w16du:dateUtc="2025-04-26T14:50:00Z">
          <w:pPr>
            <w:jc w:val="both"/>
          </w:pPr>
        </w:pPrChange>
      </w:pPr>
    </w:p>
    <w:p w14:paraId="029E4FDC" w14:textId="77777777" w:rsidR="00265D0B" w:rsidRDefault="00265D0B" w:rsidP="00265D0B">
      <w:pPr>
        <w:jc w:val="center"/>
        <w:rPr>
          <w:ins w:id="263" w:author="Melissa Palhano" w:date="2025-04-26T11:49:00Z" w16du:dateUtc="2025-04-26T14:49:00Z"/>
          <w:b/>
          <w:bCs/>
          <w:noProof/>
        </w:rPr>
        <w:pPrChange w:id="264" w:author="Melissa Palhano" w:date="2025-04-26T11:50:00Z" w16du:dateUtc="2025-04-26T14:50:00Z">
          <w:pPr>
            <w:jc w:val="both"/>
          </w:pPr>
        </w:pPrChange>
      </w:pPr>
    </w:p>
    <w:p w14:paraId="4F76BF2A" w14:textId="6D9184BE" w:rsidR="00265D0B" w:rsidRDefault="00265D0B" w:rsidP="00265D0B">
      <w:pPr>
        <w:jc w:val="center"/>
        <w:rPr>
          <w:ins w:id="265" w:author="Melissa Palhano" w:date="2025-04-26T11:48:00Z" w16du:dateUtc="2025-04-26T14:48:00Z"/>
          <w:b/>
          <w:bCs/>
        </w:rPr>
        <w:pPrChange w:id="266" w:author="Melissa Palhano" w:date="2025-04-26T11:50:00Z" w16du:dateUtc="2025-04-26T14:50:00Z">
          <w:pPr>
            <w:jc w:val="both"/>
          </w:pPr>
        </w:pPrChange>
      </w:pPr>
      <w:ins w:id="267" w:author="Melissa Palhano" w:date="2025-04-26T11:48:00Z" w16du:dateUtc="2025-04-26T14:48:00Z">
        <w:r>
          <w:rPr>
            <w:b/>
            <w:bCs/>
            <w:noProof/>
          </w:rPr>
          <w:lastRenderedPageBreak/>
          <w:drawing>
            <wp:inline distT="0" distB="0" distL="0" distR="0" wp14:anchorId="025ABFCE" wp14:editId="2BAE69EE">
              <wp:extent cx="4411980" cy="3650849"/>
              <wp:effectExtent l="0" t="0" r="7620" b="6985"/>
              <wp:docPr id="290662362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1627"/>
                      <a:stretch/>
                    </pic:blipFill>
                    <pic:spPr bwMode="auto">
                      <a:xfrm>
                        <a:off x="0" y="0"/>
                        <a:ext cx="4426415" cy="36627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F8E74AD" w14:textId="77777777" w:rsidR="00265D0B" w:rsidRDefault="00265D0B" w:rsidP="00265D0B">
      <w:pPr>
        <w:rPr>
          <w:ins w:id="268" w:author="Melissa Palhano" w:date="2025-04-26T11:56:00Z" w16du:dateUtc="2025-04-26T14:56:00Z"/>
        </w:rPr>
      </w:pPr>
      <w:ins w:id="269" w:author="Melissa Palhano" w:date="2025-04-26T11:56:00Z" w16du:dateUtc="2025-04-26T14:56:00Z">
        <w:r>
          <w:t>Análise do Gráfico:</w:t>
        </w:r>
      </w:ins>
    </w:p>
    <w:p w14:paraId="471F0B5B" w14:textId="77777777" w:rsidR="00265D0B" w:rsidRDefault="00265D0B" w:rsidP="00265D0B">
      <w:pPr>
        <w:rPr>
          <w:ins w:id="270" w:author="Melissa Palhano" w:date="2025-04-26T11:56:00Z" w16du:dateUtc="2025-04-26T14:56:00Z"/>
        </w:rPr>
      </w:pPr>
      <w:ins w:id="271" w:author="Melissa Palhano" w:date="2025-04-26T11:56:00Z" w16du:dateUtc="2025-04-26T14:56:00Z">
        <w:r>
          <w:t>Painel Esquerdo:</w:t>
        </w:r>
      </w:ins>
    </w:p>
    <w:p w14:paraId="0D037B4D" w14:textId="77777777" w:rsidR="00265D0B" w:rsidRDefault="00265D0B" w:rsidP="00265D0B">
      <w:pPr>
        <w:pStyle w:val="ListParagraph"/>
        <w:numPr>
          <w:ilvl w:val="0"/>
          <w:numId w:val="8"/>
        </w:numPr>
        <w:rPr>
          <w:ins w:id="272" w:author="Melissa Palhano" w:date="2025-04-26T11:56:00Z" w16du:dateUtc="2025-04-26T14:56:00Z"/>
        </w:rPr>
        <w:pPrChange w:id="273" w:author="Melissa Palhano" w:date="2025-04-26T11:56:00Z" w16du:dateUtc="2025-04-26T14:56:00Z">
          <w:pPr/>
        </w:pPrChange>
      </w:pPr>
      <w:ins w:id="274" w:author="Melissa Palhano" w:date="2025-04-26T11:56:00Z" w16du:dateUtc="2025-04-26T14:56:00Z">
        <w:r>
          <w:t>Múltiplas retas de regressão</w:t>
        </w:r>
      </w:ins>
    </w:p>
    <w:p w14:paraId="599DF943" w14:textId="77777777" w:rsidR="00265D0B" w:rsidRDefault="00265D0B" w:rsidP="00265D0B">
      <w:pPr>
        <w:pStyle w:val="ListParagraph"/>
        <w:numPr>
          <w:ilvl w:val="0"/>
          <w:numId w:val="8"/>
        </w:numPr>
        <w:rPr>
          <w:ins w:id="275" w:author="Melissa Palhano" w:date="2025-04-26T11:56:00Z" w16du:dateUtc="2025-04-26T14:56:00Z"/>
        </w:rPr>
        <w:pPrChange w:id="276" w:author="Melissa Palhano" w:date="2025-04-26T11:56:00Z" w16du:dateUtc="2025-04-26T14:56:00Z">
          <w:pPr/>
        </w:pPrChange>
      </w:pPr>
      <w:ins w:id="277" w:author="Melissa Palhano" w:date="2025-04-26T11:56:00Z" w16du:dateUtc="2025-04-26T14:56:00Z">
        <w:r>
          <w:t>Convergência para solução similar</w:t>
        </w:r>
      </w:ins>
    </w:p>
    <w:p w14:paraId="1C705356" w14:textId="77777777" w:rsidR="00265D0B" w:rsidRDefault="00265D0B" w:rsidP="00265D0B">
      <w:pPr>
        <w:pStyle w:val="ListParagraph"/>
        <w:numPr>
          <w:ilvl w:val="0"/>
          <w:numId w:val="8"/>
        </w:numPr>
        <w:rPr>
          <w:ins w:id="278" w:author="Melissa Palhano" w:date="2025-04-26T11:56:00Z" w16du:dateUtc="2025-04-26T14:56:00Z"/>
        </w:rPr>
        <w:pPrChange w:id="279" w:author="Melissa Palhano" w:date="2025-04-26T11:56:00Z" w16du:dateUtc="2025-04-26T14:56:00Z">
          <w:pPr/>
        </w:pPrChange>
      </w:pPr>
      <w:ins w:id="280" w:author="Melissa Palhano" w:date="2025-04-26T11:56:00Z" w16du:dateUtc="2025-04-26T14:56:00Z">
        <w:r>
          <w:t>Diferentes pontos de partida</w:t>
        </w:r>
      </w:ins>
    </w:p>
    <w:p w14:paraId="1C39D579" w14:textId="77777777" w:rsidR="00265D0B" w:rsidRDefault="00265D0B" w:rsidP="00265D0B">
      <w:pPr>
        <w:rPr>
          <w:ins w:id="281" w:author="Melissa Palhano" w:date="2025-04-26T11:56:00Z" w16du:dateUtc="2025-04-26T14:56:00Z"/>
        </w:rPr>
      </w:pPr>
      <w:ins w:id="282" w:author="Melissa Palhano" w:date="2025-04-26T11:56:00Z" w16du:dateUtc="2025-04-26T14:56:00Z">
        <w:r>
          <w:t>Painel Direito (Contorno):</w:t>
        </w:r>
      </w:ins>
    </w:p>
    <w:p w14:paraId="71BF4484" w14:textId="77777777" w:rsidR="00265D0B" w:rsidRDefault="00265D0B" w:rsidP="00265D0B">
      <w:pPr>
        <w:pStyle w:val="ListParagraph"/>
        <w:numPr>
          <w:ilvl w:val="0"/>
          <w:numId w:val="9"/>
        </w:numPr>
        <w:rPr>
          <w:ins w:id="283" w:author="Melissa Palhano" w:date="2025-04-26T11:56:00Z" w16du:dateUtc="2025-04-26T14:56:00Z"/>
        </w:rPr>
        <w:pPrChange w:id="284" w:author="Melissa Palhano" w:date="2025-04-26T11:56:00Z" w16du:dateUtc="2025-04-26T14:56:00Z">
          <w:pPr/>
        </w:pPrChange>
      </w:pPr>
      <w:ins w:id="285" w:author="Melissa Palhano" w:date="2025-04-26T11:56:00Z" w16du:dateUtc="2025-04-26T14:56:00Z">
        <w:r>
          <w:t>Trajetórias de convergência</w:t>
        </w:r>
      </w:ins>
    </w:p>
    <w:p w14:paraId="51B479AF" w14:textId="77777777" w:rsidR="00265D0B" w:rsidRDefault="00265D0B" w:rsidP="00265D0B">
      <w:pPr>
        <w:pStyle w:val="ListParagraph"/>
        <w:numPr>
          <w:ilvl w:val="0"/>
          <w:numId w:val="9"/>
        </w:numPr>
        <w:rPr>
          <w:ins w:id="286" w:author="Melissa Palhano" w:date="2025-04-26T11:56:00Z" w16du:dateUtc="2025-04-26T14:56:00Z"/>
        </w:rPr>
        <w:pPrChange w:id="287" w:author="Melissa Palhano" w:date="2025-04-26T11:56:00Z" w16du:dateUtc="2025-04-26T14:56:00Z">
          <w:pPr/>
        </w:pPrChange>
      </w:pPr>
      <w:ins w:id="288" w:author="Melissa Palhano" w:date="2025-04-26T11:56:00Z" w16du:dateUtc="2025-04-26T14:56:00Z">
        <w:r>
          <w:t>Níveis de custo em diferentes regiões</w:t>
        </w:r>
      </w:ins>
    </w:p>
    <w:p w14:paraId="487E9B72" w14:textId="13AD00A0" w:rsidR="00265D0B" w:rsidRPr="00265D0B" w:rsidRDefault="00265D0B" w:rsidP="00265D0B">
      <w:pPr>
        <w:pStyle w:val="ListParagraph"/>
        <w:numPr>
          <w:ilvl w:val="0"/>
          <w:numId w:val="9"/>
        </w:numPr>
        <w:rPr>
          <w:ins w:id="289" w:author="Melissa Palhano" w:date="2025-04-26T11:55:00Z" w16du:dateUtc="2025-04-26T14:55:00Z"/>
          <w:rPrChange w:id="290" w:author="Melissa Palhano" w:date="2025-04-26T11:56:00Z" w16du:dateUtc="2025-04-26T14:56:00Z">
            <w:rPr>
              <w:ins w:id="291" w:author="Melissa Palhano" w:date="2025-04-26T11:55:00Z" w16du:dateUtc="2025-04-26T14:55:00Z"/>
              <w:b/>
              <w:bCs/>
            </w:rPr>
          </w:rPrChange>
        </w:rPr>
        <w:pPrChange w:id="292" w:author="Melissa Palhano" w:date="2025-04-26T11:56:00Z" w16du:dateUtc="2025-04-26T14:56:00Z">
          <w:pPr>
            <w:jc w:val="center"/>
          </w:pPr>
        </w:pPrChange>
      </w:pPr>
      <w:ins w:id="293" w:author="Melissa Palhano" w:date="2025-04-26T11:56:00Z" w16du:dateUtc="2025-04-26T14:56:00Z">
        <w:r>
          <w:t>Demonstração da convexidade do problema</w:t>
        </w:r>
      </w:ins>
    </w:p>
    <w:p w14:paraId="4E2073D5" w14:textId="77777777" w:rsidR="00265D0B" w:rsidRDefault="00265D0B" w:rsidP="00265D0B">
      <w:pPr>
        <w:jc w:val="center"/>
        <w:rPr>
          <w:ins w:id="294" w:author="Melissa Palhano" w:date="2025-04-26T11:48:00Z" w16du:dateUtc="2025-04-26T14:48:00Z"/>
          <w:b/>
          <w:bCs/>
        </w:rPr>
        <w:pPrChange w:id="295" w:author="Melissa Palhano" w:date="2025-04-26T11:50:00Z" w16du:dateUtc="2025-04-26T14:50:00Z">
          <w:pPr>
            <w:jc w:val="both"/>
          </w:pPr>
        </w:pPrChange>
      </w:pPr>
    </w:p>
    <w:p w14:paraId="235419AE" w14:textId="5B5434E8" w:rsidR="00265D0B" w:rsidRDefault="00265D0B" w:rsidP="009E0DF4">
      <w:pPr>
        <w:jc w:val="both"/>
        <w:rPr>
          <w:ins w:id="296" w:author="Melissa Palhano" w:date="2025-04-26T11:55:00Z" w16du:dateUtc="2025-04-26T14:55:00Z"/>
          <w:b/>
          <w:bCs/>
        </w:rPr>
      </w:pPr>
      <w:ins w:id="297" w:author="Melissa Palhano" w:date="2025-04-26T11:48:00Z" w16du:dateUtc="2025-04-26T14:48:00Z">
        <w:r>
          <w:rPr>
            <w:b/>
            <w:bCs/>
            <w:noProof/>
          </w:rPr>
          <w:lastRenderedPageBreak/>
          <w:drawing>
            <wp:inline distT="0" distB="0" distL="0" distR="0" wp14:anchorId="46349A3E" wp14:editId="65BBD591">
              <wp:extent cx="5852160" cy="3901440"/>
              <wp:effectExtent l="0" t="0" r="0" b="3810"/>
              <wp:docPr id="550531308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2160" cy="390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75D5E6" w14:textId="77777777" w:rsidR="00265D0B" w:rsidRDefault="00265D0B" w:rsidP="00265D0B">
      <w:pPr>
        <w:rPr>
          <w:ins w:id="298" w:author="Melissa Palhano" w:date="2025-04-26T11:55:00Z" w16du:dateUtc="2025-04-26T14:55:00Z"/>
        </w:rPr>
      </w:pPr>
      <w:ins w:id="299" w:author="Melissa Palhano" w:date="2025-04-26T11:55:00Z" w16du:dateUtc="2025-04-26T14:55:00Z">
        <w:r>
          <w:t>Análise do Gráfico:</w:t>
        </w:r>
      </w:ins>
    </w:p>
    <w:p w14:paraId="669BC9EB" w14:textId="77777777" w:rsidR="00265D0B" w:rsidRDefault="00265D0B" w:rsidP="00265D0B">
      <w:pPr>
        <w:rPr>
          <w:ins w:id="300" w:author="Melissa Palhano" w:date="2025-04-26T11:55:00Z" w16du:dateUtc="2025-04-26T14:55:00Z"/>
        </w:rPr>
      </w:pPr>
      <w:ins w:id="301" w:author="Melissa Palhano" w:date="2025-04-26T11:55:00Z" w16du:dateUtc="2025-04-26T14:55:00Z">
        <w:r>
          <w:t>Superfície:</w:t>
        </w:r>
      </w:ins>
    </w:p>
    <w:p w14:paraId="019E35D6" w14:textId="77777777" w:rsidR="00265D0B" w:rsidRDefault="00265D0B" w:rsidP="00265D0B">
      <w:pPr>
        <w:pStyle w:val="ListParagraph"/>
        <w:numPr>
          <w:ilvl w:val="0"/>
          <w:numId w:val="6"/>
        </w:numPr>
        <w:rPr>
          <w:ins w:id="302" w:author="Melissa Palhano" w:date="2025-04-26T11:55:00Z" w16du:dateUtc="2025-04-26T14:55:00Z"/>
        </w:rPr>
        <w:pPrChange w:id="303" w:author="Melissa Palhano" w:date="2025-04-26T11:55:00Z" w16du:dateUtc="2025-04-26T14:55:00Z">
          <w:pPr/>
        </w:pPrChange>
      </w:pPr>
      <w:ins w:id="304" w:author="Melissa Palhano" w:date="2025-04-26T11:55:00Z" w16du:dateUtc="2025-04-26T14:55:00Z">
        <w:r>
          <w:t>Forma convexa clara</w:t>
        </w:r>
      </w:ins>
    </w:p>
    <w:p w14:paraId="2D83F0B7" w14:textId="77777777" w:rsidR="00265D0B" w:rsidRDefault="00265D0B" w:rsidP="00265D0B">
      <w:pPr>
        <w:pStyle w:val="ListParagraph"/>
        <w:numPr>
          <w:ilvl w:val="0"/>
          <w:numId w:val="6"/>
        </w:numPr>
        <w:rPr>
          <w:ins w:id="305" w:author="Melissa Palhano" w:date="2025-04-26T11:55:00Z" w16du:dateUtc="2025-04-26T14:55:00Z"/>
        </w:rPr>
        <w:pPrChange w:id="306" w:author="Melissa Palhano" w:date="2025-04-26T11:55:00Z" w16du:dateUtc="2025-04-26T14:55:00Z">
          <w:pPr/>
        </w:pPrChange>
      </w:pPr>
      <w:ins w:id="307" w:author="Melissa Palhano" w:date="2025-04-26T11:55:00Z" w16du:dateUtc="2025-04-26T14:55:00Z">
        <w:r>
          <w:t>Mínimo global único</w:t>
        </w:r>
      </w:ins>
    </w:p>
    <w:p w14:paraId="39B66922" w14:textId="77777777" w:rsidR="00265D0B" w:rsidRDefault="00265D0B" w:rsidP="00265D0B">
      <w:pPr>
        <w:pStyle w:val="ListParagraph"/>
        <w:numPr>
          <w:ilvl w:val="0"/>
          <w:numId w:val="6"/>
        </w:numPr>
        <w:rPr>
          <w:ins w:id="308" w:author="Melissa Palhano" w:date="2025-04-26T11:55:00Z" w16du:dateUtc="2025-04-26T14:55:00Z"/>
        </w:rPr>
        <w:pPrChange w:id="309" w:author="Melissa Palhano" w:date="2025-04-26T11:55:00Z" w16du:dateUtc="2025-04-26T14:55:00Z">
          <w:pPr/>
        </w:pPrChange>
      </w:pPr>
      <w:ins w:id="310" w:author="Melissa Palhano" w:date="2025-04-26T11:55:00Z" w16du:dateUtc="2025-04-26T14:55:00Z">
        <w:r>
          <w:t>Gradiente bem definido</w:t>
        </w:r>
      </w:ins>
    </w:p>
    <w:p w14:paraId="25EC1BBA" w14:textId="77777777" w:rsidR="00265D0B" w:rsidRDefault="00265D0B" w:rsidP="00265D0B">
      <w:pPr>
        <w:rPr>
          <w:ins w:id="311" w:author="Melissa Palhano" w:date="2025-04-26T11:55:00Z" w16du:dateUtc="2025-04-26T14:55:00Z"/>
        </w:rPr>
      </w:pPr>
      <w:ins w:id="312" w:author="Melissa Palhano" w:date="2025-04-26T11:55:00Z" w16du:dateUtc="2025-04-26T14:55:00Z">
        <w:r>
          <w:t>Trajetórias:</w:t>
        </w:r>
      </w:ins>
    </w:p>
    <w:p w14:paraId="6DF06C9C" w14:textId="77777777" w:rsidR="00265D0B" w:rsidRDefault="00265D0B" w:rsidP="00265D0B">
      <w:pPr>
        <w:pStyle w:val="ListParagraph"/>
        <w:numPr>
          <w:ilvl w:val="0"/>
          <w:numId w:val="7"/>
        </w:numPr>
        <w:rPr>
          <w:ins w:id="313" w:author="Melissa Palhano" w:date="2025-04-26T11:55:00Z" w16du:dateUtc="2025-04-26T14:55:00Z"/>
        </w:rPr>
        <w:pPrChange w:id="314" w:author="Melissa Palhano" w:date="2025-04-26T11:55:00Z" w16du:dateUtc="2025-04-26T14:55:00Z">
          <w:pPr/>
        </w:pPrChange>
      </w:pPr>
      <w:ins w:id="315" w:author="Melissa Palhano" w:date="2025-04-26T11:55:00Z" w16du:dateUtc="2025-04-26T14:55:00Z">
        <w:r>
          <w:t>Caminhos de convergência em 3D</w:t>
        </w:r>
      </w:ins>
    </w:p>
    <w:p w14:paraId="3B8385CC" w14:textId="77777777" w:rsidR="00265D0B" w:rsidRDefault="00265D0B" w:rsidP="00265D0B">
      <w:pPr>
        <w:pStyle w:val="ListParagraph"/>
        <w:numPr>
          <w:ilvl w:val="0"/>
          <w:numId w:val="7"/>
        </w:numPr>
        <w:rPr>
          <w:ins w:id="316" w:author="Melissa Palhano" w:date="2025-04-26T11:55:00Z" w16du:dateUtc="2025-04-26T14:55:00Z"/>
        </w:rPr>
        <w:pPrChange w:id="317" w:author="Melissa Palhano" w:date="2025-04-26T11:55:00Z" w16du:dateUtc="2025-04-26T14:55:00Z">
          <w:pPr/>
        </w:pPrChange>
      </w:pPr>
      <w:ins w:id="318" w:author="Melissa Palhano" w:date="2025-04-26T11:55:00Z" w16du:dateUtc="2025-04-26T14:55:00Z">
        <w:r>
          <w:t>Diferentes pontos de partida</w:t>
        </w:r>
      </w:ins>
    </w:p>
    <w:p w14:paraId="43EFA313" w14:textId="3FB0B6F4" w:rsidR="00265D0B" w:rsidRPr="00265D0B" w:rsidRDefault="00265D0B" w:rsidP="00265D0B">
      <w:pPr>
        <w:pStyle w:val="ListParagraph"/>
        <w:numPr>
          <w:ilvl w:val="0"/>
          <w:numId w:val="7"/>
        </w:numPr>
        <w:rPr>
          <w:ins w:id="319" w:author="Melissa Palhano" w:date="2025-04-26T11:55:00Z" w16du:dateUtc="2025-04-26T14:55:00Z"/>
          <w:rPrChange w:id="320" w:author="Melissa Palhano" w:date="2025-04-26T11:55:00Z" w16du:dateUtc="2025-04-26T14:55:00Z">
            <w:rPr>
              <w:ins w:id="321" w:author="Melissa Palhano" w:date="2025-04-26T11:55:00Z" w16du:dateUtc="2025-04-26T14:55:00Z"/>
              <w:b/>
              <w:bCs/>
            </w:rPr>
          </w:rPrChange>
        </w:rPr>
        <w:pPrChange w:id="322" w:author="Melissa Palhano" w:date="2025-04-26T11:55:00Z" w16du:dateUtc="2025-04-26T14:55:00Z">
          <w:pPr>
            <w:jc w:val="both"/>
          </w:pPr>
        </w:pPrChange>
      </w:pPr>
      <w:ins w:id="323" w:author="Melissa Palhano" w:date="2025-04-26T11:55:00Z" w16du:dateUtc="2025-04-26T14:55:00Z">
        <w:r>
          <w:t>Convergência ao ponto mínimo</w:t>
        </w:r>
      </w:ins>
    </w:p>
    <w:p w14:paraId="5960A773" w14:textId="77777777" w:rsidR="00265D0B" w:rsidRDefault="00265D0B" w:rsidP="009E0DF4">
      <w:pPr>
        <w:jc w:val="both"/>
        <w:rPr>
          <w:ins w:id="324" w:author="Melissa Palhano" w:date="2025-04-26T10:56:00Z" w16du:dateUtc="2025-04-26T13:56:00Z"/>
          <w:b/>
          <w:bCs/>
        </w:rPr>
      </w:pPr>
    </w:p>
    <w:p w14:paraId="331A61EE" w14:textId="23CD2CB7" w:rsidR="009E0DF4" w:rsidRDefault="009E0DF4" w:rsidP="009E0DF4">
      <w:pPr>
        <w:jc w:val="both"/>
        <w:rPr>
          <w:ins w:id="325" w:author="Melissa Palhano" w:date="2025-04-26T10:56:00Z" w16du:dateUtc="2025-04-26T13:56:00Z"/>
          <w:b/>
          <w:bCs/>
        </w:rPr>
      </w:pPr>
      <w:ins w:id="326" w:author="Melissa Palhano" w:date="2025-04-26T10:56:00Z" w16du:dateUtc="2025-04-26T13:56:00Z">
        <w:r w:rsidRPr="00910CC5">
          <w:rPr>
            <w:b/>
            <w:bCs/>
          </w:rPr>
          <w:t>4.</w:t>
        </w:r>
        <w:r>
          <w:rPr>
            <w:b/>
            <w:bCs/>
          </w:rPr>
          <w:t>2</w:t>
        </w:r>
        <w:r w:rsidRPr="00910CC5">
          <w:rPr>
            <w:b/>
            <w:bCs/>
          </w:rPr>
          <w:t xml:space="preserve"> </w:t>
        </w:r>
        <w:r>
          <w:rPr>
            <w:b/>
            <w:bCs/>
          </w:rPr>
          <w:t>Discussões dos Resultados</w:t>
        </w:r>
      </w:ins>
    </w:p>
    <w:p w14:paraId="3A19321C" w14:textId="77777777" w:rsidR="00950ECE" w:rsidRPr="00950ECE" w:rsidRDefault="00950ECE" w:rsidP="00950ECE">
      <w:pPr>
        <w:jc w:val="both"/>
        <w:rPr>
          <w:ins w:id="327" w:author="Melissa Palhano" w:date="2025-04-26T11:58:00Z"/>
        </w:rPr>
      </w:pPr>
      <w:ins w:id="328" w:author="Melissa Palhano" w:date="2025-04-26T11:58:00Z">
        <w:r w:rsidRPr="00950ECE">
          <w:t>A análise dos resultados obtidos através da implementação do algoritmo de regressão linear revelou aspectos significativos tanto do comportamento do modelo quanto da influência dos diferentes parâmetros no processo de aprendizagem.</w:t>
        </w:r>
      </w:ins>
    </w:p>
    <w:p w14:paraId="73A4351C" w14:textId="77777777" w:rsidR="00950ECE" w:rsidRPr="00950ECE" w:rsidRDefault="00950ECE" w:rsidP="00950ECE">
      <w:pPr>
        <w:jc w:val="both"/>
        <w:rPr>
          <w:ins w:id="329" w:author="Melissa Palhano" w:date="2025-04-26T11:58:00Z"/>
          <w:b/>
          <w:bCs/>
        </w:rPr>
      </w:pPr>
      <w:ins w:id="330" w:author="Melissa Palhano" w:date="2025-04-26T11:58:00Z">
        <w:r w:rsidRPr="00950ECE">
          <w:rPr>
            <w:b/>
            <w:bCs/>
          </w:rPr>
          <w:t>Comportamento da Taxa de Aprendizado (α)</w:t>
        </w:r>
      </w:ins>
    </w:p>
    <w:p w14:paraId="7D96644F" w14:textId="77777777" w:rsidR="00950ECE" w:rsidRPr="00950ECE" w:rsidRDefault="00950ECE" w:rsidP="00950ECE">
      <w:pPr>
        <w:jc w:val="both"/>
        <w:rPr>
          <w:ins w:id="331" w:author="Melissa Palhano" w:date="2025-04-26T11:58:00Z"/>
        </w:rPr>
      </w:pPr>
      <w:ins w:id="332" w:author="Melissa Palhano" w:date="2025-04-26T11:58:00Z">
        <w:r w:rsidRPr="00950ECE">
          <w:t xml:space="preserve">O estudo comparativo das diferentes taxas de aprendizado (α = 0.003, 0.01 e 0.03) demonstrou a importância crucial deste hiperparâmetro no processo de treinamento. A taxa mais conservadora (α = 0.003) apresentou uma convergência mais estável, porém </w:t>
        </w:r>
        <w:r w:rsidRPr="00950ECE">
          <w:lastRenderedPageBreak/>
          <w:t>significativamente mais lenta, adequada para situações onde a precisão é prioritária em relação à velocidade. Por outro lado, a taxa mais agressiva (α = 0.03) proporcionou uma convergência mais rápida, mas com oscilações iniciais mais pronunciadas, podendo ser problemática em conjuntos de dados mais complexos.A taxa intermediária (α = 0.01) emergiu como a opção mais equilibrada, oferecendo um compromisso satisfatório entre velocidade de convergência e estabilidade. Esta observação corrobora com a literatura existente sobre otimização de gradiente descendente, que frequentemente recomenda uma abordagem moderada na escolha da taxa de aprendizado.</w:t>
        </w:r>
      </w:ins>
    </w:p>
    <w:p w14:paraId="0D9335B2" w14:textId="77777777" w:rsidR="00950ECE" w:rsidRPr="00950ECE" w:rsidRDefault="00950ECE" w:rsidP="00950ECE">
      <w:pPr>
        <w:jc w:val="both"/>
        <w:rPr>
          <w:ins w:id="333" w:author="Melissa Palhano" w:date="2025-04-26T11:58:00Z"/>
          <w:b/>
          <w:bCs/>
        </w:rPr>
      </w:pPr>
      <w:ins w:id="334" w:author="Melissa Palhano" w:date="2025-04-26T11:58:00Z">
        <w:r w:rsidRPr="00950ECE">
          <w:rPr>
            <w:b/>
            <w:bCs/>
          </w:rPr>
          <w:t>Impacto da Inicialização dos Parâmetros</w:t>
        </w:r>
      </w:ins>
    </w:p>
    <w:p w14:paraId="637F9F0A" w14:textId="77777777" w:rsidR="00950ECE" w:rsidRPr="00950ECE" w:rsidRDefault="00950ECE" w:rsidP="00950ECE">
      <w:pPr>
        <w:jc w:val="both"/>
        <w:rPr>
          <w:ins w:id="335" w:author="Melissa Palhano" w:date="2025-04-26T11:58:00Z"/>
        </w:rPr>
      </w:pPr>
      <w:ins w:id="336" w:author="Melissa Palhano" w:date="2025-04-26T11:58:00Z">
        <w:r w:rsidRPr="00950ECE">
          <w:t>A experimentação com diferentes inicializações dos parâmetros θ revelou a robustez do algoritmo implementado. Tanto as inicializações determinísticas ([0,0], [1,1], [-1,1]) quanto as aleatórias convergiram para a mesma região ótima, confirmando a natureza convexa do problema de regressão linear. Este comportamento é particularmente relevante para aplicações práticas, pois demonstra que o algoritmo é resiliente à escolha inicial dos parâmetros.</w:t>
        </w:r>
      </w:ins>
    </w:p>
    <w:p w14:paraId="3205375F" w14:textId="77777777" w:rsidR="00950ECE" w:rsidRPr="00950ECE" w:rsidRDefault="00950ECE" w:rsidP="00950ECE">
      <w:pPr>
        <w:jc w:val="both"/>
        <w:rPr>
          <w:ins w:id="337" w:author="Melissa Palhano" w:date="2025-04-26T11:58:00Z"/>
          <w:b/>
          <w:bCs/>
        </w:rPr>
      </w:pPr>
      <w:ins w:id="338" w:author="Melissa Palhano" w:date="2025-04-26T11:58:00Z">
        <w:r w:rsidRPr="00950ECE">
          <w:rPr>
            <w:b/>
            <w:bCs/>
          </w:rPr>
          <w:t>Normalização e Estabilidade Numérica</w:t>
        </w:r>
      </w:ins>
    </w:p>
    <w:p w14:paraId="0D2A1134" w14:textId="77777777" w:rsidR="00950ECE" w:rsidRPr="00950ECE" w:rsidRDefault="00950ECE" w:rsidP="00950ECE">
      <w:pPr>
        <w:jc w:val="both"/>
        <w:rPr>
          <w:ins w:id="339" w:author="Melissa Palhano" w:date="2025-04-26T11:58:00Z"/>
        </w:rPr>
      </w:pPr>
      <w:ins w:id="340" w:author="Melissa Palhano" w:date="2025-04-26T11:58:00Z">
        <w:r w:rsidRPr="00950ECE">
          <w:t>A implementação da normalização dos dados mostrou-se fundamental para a estabilidade do algoritmo. Esta técnica não apenas preveniu problemas numéricos comuns em otimização, como também permitiu uma convergência mais consistente independentemente da escala das features originais. Este resultado ressalta a importância do pré-processamento adequado dos dados em aplicações de aprendizado de máquina.</w:t>
        </w:r>
      </w:ins>
    </w:p>
    <w:p w14:paraId="21E2BBA1" w14:textId="77777777" w:rsidR="00950ECE" w:rsidRPr="00950ECE" w:rsidRDefault="00950ECE" w:rsidP="00950ECE">
      <w:pPr>
        <w:jc w:val="both"/>
        <w:rPr>
          <w:ins w:id="341" w:author="Melissa Palhano" w:date="2025-04-26T11:58:00Z"/>
          <w:b/>
          <w:bCs/>
        </w:rPr>
      </w:pPr>
      <w:ins w:id="342" w:author="Melissa Palhano" w:date="2025-04-26T11:58:00Z">
        <w:r w:rsidRPr="00950ECE">
          <w:rPr>
            <w:b/>
            <w:bCs/>
          </w:rPr>
          <w:t>Qualidade do Ajuste</w:t>
        </w:r>
      </w:ins>
    </w:p>
    <w:p w14:paraId="1244CAC2" w14:textId="77777777" w:rsidR="00950ECE" w:rsidRPr="00950ECE" w:rsidRDefault="00950ECE" w:rsidP="00950ECE">
      <w:pPr>
        <w:jc w:val="both"/>
        <w:rPr>
          <w:ins w:id="343" w:author="Melissa Palhano" w:date="2025-04-26T11:58:00Z"/>
        </w:rPr>
      </w:pPr>
      <w:ins w:id="344" w:author="Melissa Palhano" w:date="2025-04-26T11:58:00Z">
        <w:r w:rsidRPr="00950ECE">
          <w:t>O modelo final demonstrou um ajuste satisfatório aos dados de treinamento, capturando adequadamente a tendência linear presente na relação entre população e lucro. A visualização da superfície de custo em três dimensões e seus contornos confirmou a convexidade do problema, garantindo a existência de um mínimo global único.</w:t>
        </w:r>
      </w:ins>
    </w:p>
    <w:p w14:paraId="742341F3" w14:textId="77777777" w:rsidR="00950ECE" w:rsidRPr="00950ECE" w:rsidRDefault="00950ECE" w:rsidP="00950ECE">
      <w:pPr>
        <w:jc w:val="both"/>
        <w:rPr>
          <w:ins w:id="345" w:author="Melissa Palhano" w:date="2025-04-26T11:58:00Z"/>
          <w:b/>
          <w:bCs/>
        </w:rPr>
      </w:pPr>
      <w:ins w:id="346" w:author="Melissa Palhano" w:date="2025-04-26T11:58:00Z">
        <w:r w:rsidRPr="00950ECE">
          <w:rPr>
            <w:b/>
            <w:bCs/>
          </w:rPr>
          <w:t>Implicações para Deep Learning</w:t>
        </w:r>
      </w:ins>
    </w:p>
    <w:p w14:paraId="07A60071" w14:textId="77777777" w:rsidR="00950ECE" w:rsidRPr="00950ECE" w:rsidRDefault="00950ECE" w:rsidP="00950ECE">
      <w:pPr>
        <w:jc w:val="both"/>
        <w:rPr>
          <w:ins w:id="347" w:author="Melissa Palhano" w:date="2025-04-26T11:58:00Z"/>
        </w:rPr>
      </w:pPr>
      <w:ins w:id="348" w:author="Melissa Palhano" w:date="2025-04-26T11:58:00Z">
        <w:r w:rsidRPr="00950ECE">
          <w:t>Os resultados obtidos têm implicações diretas para o entendimento de redes neurais mais complexas, especialmente no contexto de fine-tuning. A sensibilidade observada à taxa de aprendizado e a importância da normalização são aspectos que se amplificam em arquiteturas mais profundas. A robustez à inicialização dos parâmetros, embora observada neste caso simples, não pode ser generalizada para redes neurais profundas, onde a inicialização pode ter um impacto muito mais significativo no treinamento.</w:t>
        </w:r>
      </w:ins>
    </w:p>
    <w:p w14:paraId="066B9797" w14:textId="77777777" w:rsidR="00950ECE" w:rsidRPr="00950ECE" w:rsidRDefault="00950ECE" w:rsidP="00950ECE">
      <w:pPr>
        <w:jc w:val="both"/>
        <w:rPr>
          <w:ins w:id="349" w:author="Melissa Palhano" w:date="2025-04-26T11:58:00Z"/>
          <w:b/>
          <w:bCs/>
        </w:rPr>
      </w:pPr>
      <w:ins w:id="350" w:author="Melissa Palhano" w:date="2025-04-26T11:58:00Z">
        <w:r w:rsidRPr="00950ECE">
          <w:rPr>
            <w:b/>
            <w:bCs/>
          </w:rPr>
          <w:t>Limitações e Considerações Práticas</w:t>
        </w:r>
      </w:ins>
    </w:p>
    <w:p w14:paraId="61E478FB" w14:textId="68A33998" w:rsidR="009E0DF4" w:rsidRPr="00950ECE" w:rsidRDefault="00950ECE" w:rsidP="00950ECE">
      <w:pPr>
        <w:jc w:val="both"/>
        <w:rPr>
          <w:ins w:id="351" w:author="Melissa Palhano" w:date="2025-04-26T11:57:00Z" w16du:dateUtc="2025-04-26T14:57:00Z"/>
          <w:rPrChange w:id="352" w:author="Melissa Palhano" w:date="2025-04-26T11:58:00Z" w16du:dateUtc="2025-04-26T14:58:00Z">
            <w:rPr>
              <w:ins w:id="353" w:author="Melissa Palhano" w:date="2025-04-26T11:57:00Z" w16du:dateUtc="2025-04-26T14:57:00Z"/>
              <w:b/>
              <w:bCs/>
            </w:rPr>
          </w:rPrChange>
        </w:rPr>
      </w:pPr>
      <w:ins w:id="354" w:author="Melissa Palhano" w:date="2025-04-26T11:58:00Z">
        <w:r w:rsidRPr="00950ECE">
          <w:lastRenderedPageBreak/>
          <w:t>É importante reconhecer as limitações do modelo implementado. A suposição de linearidade, embora adequada para este conjunto de dados específico, pode não ser apropriada para relações mais complexas. Além disso, o modelo não considera a presença de outliers ou ruído nos dados, aspectos que podem ser críticos em aplicações reais.</w:t>
        </w:r>
      </w:ins>
    </w:p>
    <w:p w14:paraId="1C60A605" w14:textId="77777777" w:rsidR="00265D0B" w:rsidRDefault="00265D0B" w:rsidP="009E0DF4">
      <w:pPr>
        <w:jc w:val="both"/>
        <w:rPr>
          <w:ins w:id="355" w:author="Melissa Palhano" w:date="2025-04-26T10:42:00Z" w16du:dateUtc="2025-04-26T13:42:00Z"/>
          <w:b/>
          <w:bCs/>
        </w:rPr>
      </w:pPr>
    </w:p>
    <w:p w14:paraId="4499AF59" w14:textId="58DAC286" w:rsidR="00910CC5" w:rsidRPr="009E0DF4" w:rsidRDefault="00910CC5" w:rsidP="009E0DF4">
      <w:pPr>
        <w:jc w:val="both"/>
        <w:rPr>
          <w:ins w:id="356" w:author="Melissa Palhano" w:date="2025-04-26T10:50:00Z" w16du:dateUtc="2025-04-26T13:50:00Z"/>
          <w:b/>
          <w:bCs/>
        </w:rPr>
      </w:pPr>
      <w:ins w:id="357" w:author="Melissa Palhano" w:date="2025-04-26T10:42:00Z" w16du:dateUtc="2025-04-26T13:42:00Z">
        <w:r>
          <w:rPr>
            <w:b/>
            <w:bCs/>
          </w:rPr>
          <w:t>5. Considerações Finais</w:t>
        </w:r>
      </w:ins>
    </w:p>
    <w:p w14:paraId="337D1345" w14:textId="77777777" w:rsidR="00910CC5" w:rsidRPr="00910CC5" w:rsidRDefault="00910CC5" w:rsidP="009E0DF4">
      <w:pPr>
        <w:jc w:val="both"/>
        <w:rPr>
          <w:ins w:id="358" w:author="Melissa Palhano" w:date="2025-04-26T10:50:00Z" w16du:dateUtc="2025-04-26T13:50:00Z"/>
          <w:rPrChange w:id="359" w:author="Melissa Palhano" w:date="2025-04-26T10:51:00Z" w16du:dateUtc="2025-04-26T13:51:00Z">
            <w:rPr>
              <w:ins w:id="360" w:author="Melissa Palhano" w:date="2025-04-26T10:50:00Z" w16du:dateUtc="2025-04-26T13:50:00Z"/>
              <w:b/>
              <w:bCs/>
            </w:rPr>
          </w:rPrChange>
        </w:rPr>
      </w:pPr>
      <w:ins w:id="361" w:author="Melissa Palhano" w:date="2025-04-26T10:50:00Z" w16du:dateUtc="2025-04-26T13:50:00Z">
        <w:r w:rsidRPr="00910CC5">
          <w:rPr>
            <w:rPrChange w:id="362" w:author="Melissa Palhano" w:date="2025-04-26T10:51:00Z" w16du:dateUtc="2025-04-26T13:51:00Z">
              <w:rPr>
                <w:b/>
                <w:bCs/>
              </w:rPr>
            </w:rPrChange>
          </w:rPr>
          <w:t xml:space="preserve">Este trabalho demonstrou a influência significativa da taxa de aprendizado (α) e da inicialização dos pesos </w:t>
        </w:r>
        <w:r w:rsidRPr="009E0DF4">
          <w:rPr>
            <w:b/>
            <w:bCs/>
          </w:rPr>
          <w:t>(θ inicial)</w:t>
        </w:r>
        <w:r w:rsidRPr="00910CC5">
          <w:rPr>
            <w:rPrChange w:id="363" w:author="Melissa Palhano" w:date="2025-04-26T10:51:00Z" w16du:dateUtc="2025-04-26T13:51:00Z">
              <w:rPr>
                <w:b/>
                <w:bCs/>
              </w:rPr>
            </w:rPrChange>
          </w:rPr>
          <w:t xml:space="preserve"> no comportamento do algoritmo de descida do gradiente aplicado à regressão linear. A escolha de uma taxa de aprendizado apropriada é crucial para garantir a convergência eficiente e estável da função de custo. Valores muito altos podem causar oscilações e divergência, enquanto valores muito baixos podem resultar em uma convergência excessivamente lenta.</w:t>
        </w:r>
      </w:ins>
    </w:p>
    <w:p w14:paraId="6059126F" w14:textId="77777777" w:rsidR="00910CC5" w:rsidRPr="00910CC5" w:rsidRDefault="00910CC5" w:rsidP="009E0DF4">
      <w:pPr>
        <w:jc w:val="both"/>
        <w:rPr>
          <w:ins w:id="364" w:author="Melissa Palhano" w:date="2025-04-26T10:50:00Z" w16du:dateUtc="2025-04-26T13:50:00Z"/>
          <w:rPrChange w:id="365" w:author="Melissa Palhano" w:date="2025-04-26T10:51:00Z" w16du:dateUtc="2025-04-26T13:51:00Z">
            <w:rPr>
              <w:ins w:id="366" w:author="Melissa Palhano" w:date="2025-04-26T10:50:00Z" w16du:dateUtc="2025-04-26T13:50:00Z"/>
              <w:b/>
              <w:bCs/>
            </w:rPr>
          </w:rPrChange>
        </w:rPr>
      </w:pPr>
    </w:p>
    <w:p w14:paraId="54251A65" w14:textId="77777777" w:rsidR="00910CC5" w:rsidRPr="00910CC5" w:rsidRDefault="00910CC5" w:rsidP="009E0DF4">
      <w:pPr>
        <w:jc w:val="both"/>
        <w:rPr>
          <w:ins w:id="367" w:author="Melissa Palhano" w:date="2025-04-26T10:50:00Z" w16du:dateUtc="2025-04-26T13:50:00Z"/>
          <w:rPrChange w:id="368" w:author="Melissa Palhano" w:date="2025-04-26T10:51:00Z" w16du:dateUtc="2025-04-26T13:51:00Z">
            <w:rPr>
              <w:ins w:id="369" w:author="Melissa Palhano" w:date="2025-04-26T10:50:00Z" w16du:dateUtc="2025-04-26T13:50:00Z"/>
              <w:b/>
              <w:bCs/>
            </w:rPr>
          </w:rPrChange>
        </w:rPr>
      </w:pPr>
      <w:ins w:id="370" w:author="Melissa Palhano" w:date="2025-04-26T10:50:00Z" w16du:dateUtc="2025-04-26T13:50:00Z">
        <w:r w:rsidRPr="00910CC5">
          <w:rPr>
            <w:rPrChange w:id="371" w:author="Melissa Palhano" w:date="2025-04-26T10:51:00Z" w16du:dateUtc="2025-04-26T13:51:00Z">
              <w:rPr>
                <w:b/>
                <w:bCs/>
              </w:rPr>
            </w:rPrChange>
          </w:rPr>
          <w:t>A inicialização dos pesos também se mostrou um fator importante, afetando a trajetória da otimização e o tempo necessário para alcançar um mínimo da função de custo. Inicializações inadequadas podem levar a uma convergência mais lenta ou a mínimos locais subótimos. A importância de uma boa inicialização na regressão linear estabelece um paralelo com o conceito de fine-tuning em redes neurais, onde o uso de pesos pré-treinados como ponto de partida acelera o aprendizado e melhora o desempenho.</w:t>
        </w:r>
      </w:ins>
    </w:p>
    <w:p w14:paraId="202DD45A" w14:textId="77777777" w:rsidR="00910CC5" w:rsidRPr="00910CC5" w:rsidRDefault="00910CC5" w:rsidP="009E0DF4">
      <w:pPr>
        <w:jc w:val="both"/>
        <w:rPr>
          <w:ins w:id="372" w:author="Melissa Palhano" w:date="2025-04-26T10:42:00Z" w16du:dateUtc="2025-04-26T13:42:00Z"/>
          <w:rPrChange w:id="373" w:author="Melissa Palhano" w:date="2025-04-26T10:50:00Z" w16du:dateUtc="2025-04-26T13:50:00Z">
            <w:rPr>
              <w:ins w:id="374" w:author="Melissa Palhano" w:date="2025-04-26T10:42:00Z" w16du:dateUtc="2025-04-26T13:42:00Z"/>
              <w:b/>
              <w:bCs/>
            </w:rPr>
          </w:rPrChange>
        </w:rPr>
      </w:pPr>
    </w:p>
    <w:p w14:paraId="27FD73A0" w14:textId="00941098" w:rsidR="00910CC5" w:rsidRPr="009E0DF4" w:rsidRDefault="00910CC5" w:rsidP="009E0DF4">
      <w:pPr>
        <w:jc w:val="both"/>
        <w:rPr>
          <w:ins w:id="375" w:author="Melissa Palhano" w:date="2025-04-26T10:43:00Z" w16du:dateUtc="2025-04-26T13:43:00Z"/>
          <w:b/>
          <w:bCs/>
        </w:rPr>
      </w:pPr>
      <w:ins w:id="376" w:author="Melissa Palhano" w:date="2025-04-26T10:42:00Z" w16du:dateUtc="2025-04-26T13:42:00Z">
        <w:r w:rsidRPr="009E0DF4">
          <w:rPr>
            <w:b/>
            <w:bCs/>
          </w:rPr>
          <w:br/>
        </w:r>
        <w:r w:rsidRPr="009E0DF4">
          <w:rPr>
            <w:b/>
            <w:bCs/>
          </w:rPr>
          <w:br/>
        </w:r>
        <w:r w:rsidRPr="009E0DF4">
          <w:rPr>
            <w:b/>
            <w:bCs/>
          </w:rPr>
          <w:br/>
        </w:r>
        <w:r w:rsidRPr="009E0DF4">
          <w:rPr>
            <w:b/>
            <w:bCs/>
          </w:rPr>
          <w:br/>
        </w:r>
        <w:r w:rsidRPr="009E0DF4">
          <w:rPr>
            <w:b/>
            <w:bCs/>
          </w:rPr>
          <w:br/>
        </w:r>
        <w:r w:rsidRPr="009E0DF4">
          <w:rPr>
            <w:b/>
            <w:bCs/>
          </w:rPr>
          <w:br/>
        </w:r>
        <w:r w:rsidRPr="009E0DF4">
          <w:rPr>
            <w:b/>
            <w:bCs/>
          </w:rPr>
          <w:br/>
        </w:r>
      </w:ins>
    </w:p>
    <w:p w14:paraId="416F6A91" w14:textId="77777777" w:rsidR="00910CC5" w:rsidRDefault="00910CC5" w:rsidP="009E0DF4">
      <w:pPr>
        <w:jc w:val="both"/>
        <w:rPr>
          <w:ins w:id="377" w:author="Melissa Palhano" w:date="2025-04-26T11:01:00Z" w16du:dateUtc="2025-04-26T14:01:00Z"/>
          <w:b/>
          <w:bCs/>
        </w:rPr>
      </w:pPr>
    </w:p>
    <w:p w14:paraId="57346C63" w14:textId="434421F7" w:rsidR="009E0DF4" w:rsidRDefault="009E0DF4" w:rsidP="009E0DF4">
      <w:pPr>
        <w:jc w:val="both"/>
        <w:rPr>
          <w:ins w:id="378" w:author="Melissa Palhano" w:date="2025-04-26T11:01:00Z" w16du:dateUtc="2025-04-26T14:01:00Z"/>
          <w:b/>
          <w:bCs/>
        </w:rPr>
      </w:pPr>
      <w:ins w:id="379" w:author="Melissa Palhano" w:date="2025-04-26T11:01:00Z" w16du:dateUtc="2025-04-26T14:01:00Z">
        <w:r>
          <w:rPr>
            <w:b/>
            <w:bCs/>
          </w:rPr>
          <w:br/>
        </w:r>
      </w:ins>
    </w:p>
    <w:p w14:paraId="61F13331" w14:textId="77777777" w:rsidR="009E0DF4" w:rsidRDefault="009E0DF4" w:rsidP="009E0DF4">
      <w:pPr>
        <w:jc w:val="both"/>
        <w:rPr>
          <w:ins w:id="380" w:author="Melissa Palhano" w:date="2025-04-26T11:01:00Z" w16du:dateUtc="2025-04-26T14:01:00Z"/>
          <w:b/>
          <w:bCs/>
        </w:rPr>
      </w:pPr>
    </w:p>
    <w:p w14:paraId="48175B40" w14:textId="77777777" w:rsidR="009E0DF4" w:rsidRDefault="009E0DF4" w:rsidP="009E0DF4">
      <w:pPr>
        <w:jc w:val="both"/>
        <w:rPr>
          <w:ins w:id="381" w:author="Melissa Palhano" w:date="2025-04-26T11:01:00Z" w16du:dateUtc="2025-04-26T14:01:00Z"/>
          <w:b/>
          <w:bCs/>
        </w:rPr>
      </w:pPr>
    </w:p>
    <w:p w14:paraId="49B68C5A" w14:textId="77777777" w:rsidR="009E0DF4" w:rsidRDefault="009E0DF4" w:rsidP="009E0DF4">
      <w:pPr>
        <w:jc w:val="both"/>
        <w:rPr>
          <w:ins w:id="382" w:author="Melissa Palhano" w:date="2025-04-26T11:01:00Z" w16du:dateUtc="2025-04-26T14:01:00Z"/>
          <w:b/>
          <w:bCs/>
        </w:rPr>
      </w:pPr>
    </w:p>
    <w:p w14:paraId="0896421D" w14:textId="77777777" w:rsidR="009E0DF4" w:rsidRDefault="009E0DF4" w:rsidP="009E0DF4">
      <w:pPr>
        <w:jc w:val="both"/>
        <w:rPr>
          <w:ins w:id="383" w:author="Melissa Palhano" w:date="2025-04-26T11:01:00Z" w16du:dateUtc="2025-04-26T14:01:00Z"/>
          <w:b/>
          <w:bCs/>
        </w:rPr>
      </w:pPr>
    </w:p>
    <w:p w14:paraId="4BFC8AB7" w14:textId="77777777" w:rsidR="009E0DF4" w:rsidRDefault="009E0DF4" w:rsidP="009E0DF4">
      <w:pPr>
        <w:jc w:val="both"/>
        <w:rPr>
          <w:ins w:id="384" w:author="Melissa Palhano" w:date="2025-04-26T11:01:00Z" w16du:dateUtc="2025-04-26T14:01:00Z"/>
          <w:b/>
          <w:bCs/>
        </w:rPr>
      </w:pPr>
    </w:p>
    <w:p w14:paraId="390777E4" w14:textId="77777777" w:rsidR="009E0DF4" w:rsidRDefault="009E0DF4" w:rsidP="009E0DF4">
      <w:pPr>
        <w:jc w:val="both"/>
        <w:rPr>
          <w:ins w:id="385" w:author="Melissa Palhano" w:date="2025-04-26T11:01:00Z" w16du:dateUtc="2025-04-26T14:01:00Z"/>
          <w:b/>
          <w:bCs/>
        </w:rPr>
      </w:pPr>
    </w:p>
    <w:p w14:paraId="0602BC01" w14:textId="77777777" w:rsidR="009E0DF4" w:rsidRDefault="009E0DF4" w:rsidP="009E0DF4">
      <w:pPr>
        <w:jc w:val="both"/>
        <w:rPr>
          <w:ins w:id="386" w:author="Melissa Palhano" w:date="2025-04-26T11:01:00Z" w16du:dateUtc="2025-04-26T14:01:00Z"/>
          <w:b/>
          <w:bCs/>
        </w:rPr>
      </w:pPr>
    </w:p>
    <w:p w14:paraId="377E4ED5" w14:textId="77777777" w:rsidR="009E0DF4" w:rsidRDefault="009E0DF4" w:rsidP="009E0DF4">
      <w:pPr>
        <w:jc w:val="both"/>
        <w:rPr>
          <w:ins w:id="387" w:author="Melissa Palhano" w:date="2025-04-26T11:01:00Z" w16du:dateUtc="2025-04-26T14:01:00Z"/>
          <w:b/>
          <w:bCs/>
        </w:rPr>
      </w:pPr>
    </w:p>
    <w:p w14:paraId="4C90F44B" w14:textId="77777777" w:rsidR="009E0DF4" w:rsidRDefault="009E0DF4" w:rsidP="009E0DF4">
      <w:pPr>
        <w:jc w:val="both"/>
        <w:rPr>
          <w:ins w:id="388" w:author="Melissa Palhano" w:date="2025-04-26T11:01:00Z" w16du:dateUtc="2025-04-26T14:01:00Z"/>
          <w:b/>
          <w:bCs/>
        </w:rPr>
      </w:pPr>
    </w:p>
    <w:p w14:paraId="4B518805" w14:textId="77777777" w:rsidR="009E0DF4" w:rsidRDefault="009E0DF4" w:rsidP="009E0DF4">
      <w:pPr>
        <w:jc w:val="both"/>
        <w:rPr>
          <w:ins w:id="389" w:author="Melissa Palhano" w:date="2025-04-26T11:01:00Z" w16du:dateUtc="2025-04-26T14:01:00Z"/>
          <w:b/>
          <w:bCs/>
        </w:rPr>
      </w:pPr>
    </w:p>
    <w:p w14:paraId="121B9EB8" w14:textId="77777777" w:rsidR="009E0DF4" w:rsidRDefault="009E0DF4" w:rsidP="009E0DF4">
      <w:pPr>
        <w:jc w:val="both"/>
        <w:rPr>
          <w:ins w:id="390" w:author="Melissa Palhano" w:date="2025-04-26T11:01:00Z" w16du:dateUtc="2025-04-26T14:01:00Z"/>
          <w:b/>
          <w:bCs/>
        </w:rPr>
      </w:pPr>
    </w:p>
    <w:p w14:paraId="6C8DA373" w14:textId="77777777" w:rsidR="009E0DF4" w:rsidRDefault="009E0DF4" w:rsidP="009E0DF4">
      <w:pPr>
        <w:jc w:val="both"/>
        <w:rPr>
          <w:ins w:id="391" w:author="Melissa Palhano" w:date="2025-04-26T11:01:00Z" w16du:dateUtc="2025-04-26T14:01:00Z"/>
          <w:b/>
          <w:bCs/>
        </w:rPr>
      </w:pPr>
    </w:p>
    <w:p w14:paraId="7D8800F7" w14:textId="77777777" w:rsidR="009E0DF4" w:rsidRDefault="009E0DF4" w:rsidP="009E0DF4">
      <w:pPr>
        <w:jc w:val="both"/>
        <w:rPr>
          <w:ins w:id="392" w:author="Melissa Palhano" w:date="2025-04-26T11:01:00Z" w16du:dateUtc="2025-04-26T14:01:00Z"/>
          <w:b/>
          <w:bCs/>
        </w:rPr>
      </w:pPr>
    </w:p>
    <w:p w14:paraId="49622C2C" w14:textId="77777777" w:rsidR="009E0DF4" w:rsidRDefault="009E0DF4" w:rsidP="009E0DF4">
      <w:pPr>
        <w:jc w:val="both"/>
        <w:rPr>
          <w:ins w:id="393" w:author="Melissa Palhano" w:date="2025-04-26T10:42:00Z" w16du:dateUtc="2025-04-26T13:42:00Z"/>
          <w:b/>
          <w:bCs/>
        </w:rPr>
      </w:pPr>
    </w:p>
    <w:p w14:paraId="39961FFB" w14:textId="1DD2A70C" w:rsidR="00910CC5" w:rsidRPr="00265D0B" w:rsidRDefault="00910CC5" w:rsidP="009E0DF4">
      <w:pPr>
        <w:jc w:val="both"/>
        <w:rPr>
          <w:ins w:id="394" w:author="Melissa Palhano" w:date="2025-04-26T10:54:00Z" w16du:dateUtc="2025-04-26T13:54:00Z"/>
          <w:b/>
          <w:bCs/>
          <w:lang w:val="en-US"/>
          <w:rPrChange w:id="395" w:author="Melissa Palhano" w:date="2025-04-26T11:48:00Z" w16du:dateUtc="2025-04-26T14:48:00Z">
            <w:rPr>
              <w:ins w:id="396" w:author="Melissa Palhano" w:date="2025-04-26T10:54:00Z" w16du:dateUtc="2025-04-26T13:54:00Z"/>
              <w:b/>
              <w:bCs/>
            </w:rPr>
          </w:rPrChange>
        </w:rPr>
      </w:pPr>
      <w:ins w:id="397" w:author="Melissa Palhano" w:date="2025-04-26T10:42:00Z" w16du:dateUtc="2025-04-26T13:42:00Z">
        <w:r w:rsidRPr="00265D0B">
          <w:rPr>
            <w:b/>
            <w:bCs/>
            <w:lang w:val="en-US"/>
            <w:rPrChange w:id="398" w:author="Melissa Palhano" w:date="2025-04-26T11:48:00Z" w16du:dateUtc="2025-04-26T14:48:00Z">
              <w:rPr>
                <w:b/>
                <w:bCs/>
              </w:rPr>
            </w:rPrChange>
          </w:rPr>
          <w:t>REFERÊNCIAS</w:t>
        </w:r>
      </w:ins>
    </w:p>
    <w:p w14:paraId="05EAB269" w14:textId="77777777" w:rsidR="009E0DF4" w:rsidRPr="00265D0B" w:rsidRDefault="009E0DF4" w:rsidP="009E0DF4">
      <w:pPr>
        <w:jc w:val="both"/>
        <w:rPr>
          <w:ins w:id="399" w:author="Melissa Palhano" w:date="2025-04-26T10:54:00Z" w16du:dateUtc="2025-04-26T13:54:00Z"/>
          <w:b/>
          <w:bCs/>
          <w:lang w:val="en-US"/>
          <w:rPrChange w:id="400" w:author="Melissa Palhano" w:date="2025-04-26T11:48:00Z" w16du:dateUtc="2025-04-26T14:48:00Z">
            <w:rPr>
              <w:ins w:id="401" w:author="Melissa Palhano" w:date="2025-04-26T10:54:00Z" w16du:dateUtc="2025-04-26T13:54:00Z"/>
              <w:b/>
              <w:bCs/>
            </w:rPr>
          </w:rPrChange>
        </w:rPr>
      </w:pPr>
    </w:p>
    <w:p w14:paraId="518D694A" w14:textId="4BCF5834" w:rsidR="009E0DF4" w:rsidRPr="00265D0B" w:rsidRDefault="009E0DF4" w:rsidP="009E0DF4">
      <w:pPr>
        <w:jc w:val="both"/>
        <w:rPr>
          <w:ins w:id="402" w:author="Melissa Palhano" w:date="2025-04-26T10:55:00Z" w16du:dateUtc="2025-04-26T13:55:00Z"/>
          <w:lang w:val="en-US"/>
          <w:rPrChange w:id="403" w:author="Melissa Palhano" w:date="2025-04-26T11:48:00Z" w16du:dateUtc="2025-04-26T14:48:00Z">
            <w:rPr>
              <w:ins w:id="404" w:author="Melissa Palhano" w:date="2025-04-26T10:55:00Z" w16du:dateUtc="2025-04-26T13:55:00Z"/>
            </w:rPr>
          </w:rPrChange>
        </w:rPr>
      </w:pPr>
      <w:ins w:id="405" w:author="Melissa Palhano" w:date="2025-04-26T10:54:00Z" w16du:dateUtc="2025-04-26T13:54:00Z">
        <w:r w:rsidRPr="009E0DF4">
          <w:rPr>
            <w:lang w:val="en-US"/>
            <w:rPrChange w:id="406" w:author="Melissa Palhano" w:date="2025-04-26T10:54:00Z" w16du:dateUtc="2025-04-26T13:54:00Z">
              <w:rPr>
                <w:b/>
                <w:bCs/>
              </w:rPr>
            </w:rPrChange>
          </w:rPr>
          <w:t>BISHOP</w:t>
        </w:r>
        <w:r w:rsidRPr="009E0DF4">
          <w:rPr>
            <w:lang w:val="en-US"/>
            <w:rPrChange w:id="407" w:author="Melissa Palhano" w:date="2025-04-26T10:54:00Z" w16du:dateUtc="2025-04-26T13:54:00Z">
              <w:rPr/>
            </w:rPrChange>
          </w:rPr>
          <w:t xml:space="preserve">, C. M. (2006).  Pattern Recognition and Machine Learning. </w:t>
        </w:r>
        <w:r w:rsidRPr="00265D0B">
          <w:rPr>
            <w:lang w:val="en-US"/>
            <w:rPrChange w:id="408" w:author="Melissa Palhano" w:date="2025-04-26T11:48:00Z" w16du:dateUtc="2025-04-26T14:48:00Z">
              <w:rPr/>
            </w:rPrChange>
          </w:rPr>
          <w:t>Springer.</w:t>
        </w:r>
      </w:ins>
    </w:p>
    <w:p w14:paraId="50CAD283" w14:textId="4B487FDB" w:rsidR="009E0DF4" w:rsidRPr="009E0DF4" w:rsidRDefault="003A191F" w:rsidP="009E0DF4">
      <w:pPr>
        <w:jc w:val="both"/>
        <w:rPr>
          <w:ins w:id="409" w:author="Melissa Palhano" w:date="2025-04-26T10:55:00Z" w16du:dateUtc="2025-04-26T13:55:00Z"/>
          <w:lang w:val="en-US"/>
          <w:rPrChange w:id="410" w:author="Melissa Palhano" w:date="2025-04-26T10:55:00Z" w16du:dateUtc="2025-04-26T13:55:00Z">
            <w:rPr>
              <w:ins w:id="411" w:author="Melissa Palhano" w:date="2025-04-26T10:55:00Z" w16du:dateUtc="2025-04-26T13:55:00Z"/>
            </w:rPr>
          </w:rPrChange>
        </w:rPr>
      </w:pPr>
      <w:ins w:id="412" w:author="Melissa Palhano" w:date="2025-04-26T11:03:00Z" w16du:dateUtc="2025-04-26T14:03:00Z">
        <w:r>
          <w:rPr>
            <w:lang w:val="en-US"/>
          </w:rPr>
          <w:t>B</w:t>
        </w:r>
      </w:ins>
      <w:ins w:id="413" w:author="Melissa Palhano" w:date="2025-04-26T11:04:00Z" w16du:dateUtc="2025-04-26T14:04:00Z">
        <w:r>
          <w:rPr>
            <w:lang w:val="en-US"/>
          </w:rPr>
          <w:t>ENGIO</w:t>
        </w:r>
      </w:ins>
      <w:ins w:id="414" w:author="Melissa Palhano" w:date="2025-04-26T10:55:00Z" w16du:dateUtc="2025-04-26T13:55:00Z">
        <w:r w:rsidR="009E0DF4" w:rsidRPr="009E0DF4">
          <w:rPr>
            <w:lang w:val="en-US"/>
            <w:rPrChange w:id="415" w:author="Melissa Palhano" w:date="2025-04-26T10:55:00Z" w16du:dateUtc="2025-04-26T13:55:00Z">
              <w:rPr/>
            </w:rPrChange>
          </w:rPr>
          <w:t xml:space="preserve">, Y., &amp; </w:t>
        </w:r>
      </w:ins>
      <w:ins w:id="416" w:author="Melissa Palhano" w:date="2025-04-26T11:04:00Z" w16du:dateUtc="2025-04-26T14:04:00Z">
        <w:r>
          <w:rPr>
            <w:lang w:val="en-US"/>
          </w:rPr>
          <w:t>GLOROT</w:t>
        </w:r>
      </w:ins>
      <w:ins w:id="417" w:author="Melissa Palhano" w:date="2025-04-26T10:55:00Z" w16du:dateUtc="2025-04-26T13:55:00Z">
        <w:r w:rsidR="009E0DF4" w:rsidRPr="009E0DF4">
          <w:rPr>
            <w:lang w:val="en-US"/>
            <w:rPrChange w:id="418" w:author="Melissa Palhano" w:date="2025-04-26T10:55:00Z" w16du:dateUtc="2025-04-26T13:55:00Z">
              <w:rPr/>
            </w:rPrChange>
          </w:rPr>
          <w:t xml:space="preserve">, X. (2010). Understanding the difficulty of training deep feedforward neural networks. In Proceedings of the thirteenth international conference on artificial intelligence and statistics (pp. 249-256).   </w:t>
        </w:r>
      </w:ins>
    </w:p>
    <w:p w14:paraId="78179392" w14:textId="1DF5B8A5" w:rsidR="009E0DF4" w:rsidRPr="009E0DF4" w:rsidRDefault="003A191F" w:rsidP="009E0DF4">
      <w:pPr>
        <w:jc w:val="both"/>
        <w:rPr>
          <w:ins w:id="419" w:author="Melissa Palhano" w:date="2025-04-26T10:55:00Z" w16du:dateUtc="2025-04-26T13:55:00Z"/>
          <w:lang w:val="en-US"/>
          <w:rPrChange w:id="420" w:author="Melissa Palhano" w:date="2025-04-26T10:55:00Z" w16du:dateUtc="2025-04-26T13:55:00Z">
            <w:rPr>
              <w:ins w:id="421" w:author="Melissa Palhano" w:date="2025-04-26T10:55:00Z" w16du:dateUtc="2025-04-26T13:55:00Z"/>
            </w:rPr>
          </w:rPrChange>
        </w:rPr>
      </w:pPr>
      <w:ins w:id="422" w:author="Melissa Palhano" w:date="2025-04-26T11:04:00Z" w16du:dateUtc="2025-04-26T14:04:00Z">
        <w:r>
          <w:rPr>
            <w:lang w:val="en-US"/>
          </w:rPr>
          <w:t>HAYKIN</w:t>
        </w:r>
      </w:ins>
      <w:ins w:id="423" w:author="Melissa Palhano" w:date="2025-04-26T10:55:00Z" w16du:dateUtc="2025-04-26T13:55:00Z">
        <w:r w:rsidR="009E0DF4" w:rsidRPr="009E0DF4">
          <w:rPr>
            <w:lang w:val="en-US"/>
            <w:rPrChange w:id="424" w:author="Melissa Palhano" w:date="2025-04-26T10:55:00Z" w16du:dateUtc="2025-04-26T13:55:00Z">
              <w:rPr/>
            </w:rPrChange>
          </w:rPr>
          <w:t>, S. (1998). Neural Networks: A Comprehensive Foundation. Prentice Hall.</w:t>
        </w:r>
      </w:ins>
    </w:p>
    <w:p w14:paraId="47A68389" w14:textId="31D2961A" w:rsidR="009E0DF4" w:rsidRPr="009E0DF4" w:rsidRDefault="003A191F" w:rsidP="009E0DF4">
      <w:pPr>
        <w:jc w:val="both"/>
        <w:rPr>
          <w:ins w:id="425" w:author="Melissa Palhano" w:date="2025-04-26T10:55:00Z" w16du:dateUtc="2025-04-26T13:55:00Z"/>
          <w:lang w:val="en-US"/>
          <w:rPrChange w:id="426" w:author="Melissa Palhano" w:date="2025-04-26T10:55:00Z" w16du:dateUtc="2025-04-26T13:55:00Z">
            <w:rPr>
              <w:ins w:id="427" w:author="Melissa Palhano" w:date="2025-04-26T10:55:00Z" w16du:dateUtc="2025-04-26T13:55:00Z"/>
            </w:rPr>
          </w:rPrChange>
        </w:rPr>
      </w:pPr>
      <w:ins w:id="428" w:author="Melissa Palhano" w:date="2025-04-26T11:04:00Z" w16du:dateUtc="2025-04-26T14:04:00Z">
        <w:r w:rsidRPr="00265D0B">
          <w:rPr>
            <w:lang w:val="en-US"/>
          </w:rPr>
          <w:t>HIN</w:t>
        </w:r>
        <w:r w:rsidRPr="00265D0B">
          <w:rPr>
            <w:lang w:val="en-US"/>
            <w:rPrChange w:id="429" w:author="Melissa Palhano" w:date="2025-04-26T11:48:00Z" w16du:dateUtc="2025-04-26T14:48:00Z">
              <w:rPr/>
            </w:rPrChange>
          </w:rPr>
          <w:t>TO</w:t>
        </w:r>
      </w:ins>
      <w:ins w:id="430" w:author="Melissa Palhano" w:date="2025-04-26T10:55:00Z" w16du:dateUtc="2025-04-26T13:55:00Z">
        <w:r w:rsidR="009E0DF4" w:rsidRPr="00265D0B">
          <w:rPr>
            <w:lang w:val="en-US"/>
            <w:rPrChange w:id="431" w:author="Melissa Palhano" w:date="2025-04-26T11:48:00Z" w16du:dateUtc="2025-04-26T14:48:00Z">
              <w:rPr/>
            </w:rPrChange>
          </w:rPr>
          <w:t xml:space="preserve">, G., Srivastava, N., Swersky, K., &amp; Tieleman, T. (2012). </w:t>
        </w:r>
        <w:r w:rsidR="009E0DF4" w:rsidRPr="009E0DF4">
          <w:rPr>
            <w:lang w:val="en-US"/>
            <w:rPrChange w:id="432" w:author="Melissa Palhano" w:date="2025-04-26T10:55:00Z" w16du:dateUtc="2025-04-26T13:55:00Z">
              <w:rPr/>
            </w:rPrChange>
          </w:rPr>
          <w:t>Neural networks for machine learning. Lecture notes, University of Toronto, 10(3), 599-600.</w:t>
        </w:r>
      </w:ins>
    </w:p>
    <w:p w14:paraId="0F8EA734" w14:textId="2C28AEAC" w:rsidR="009E0DF4" w:rsidRPr="009E0DF4" w:rsidRDefault="003A191F" w:rsidP="009E0DF4">
      <w:pPr>
        <w:jc w:val="both"/>
        <w:rPr>
          <w:ins w:id="433" w:author="Melissa Palhano" w:date="2025-04-26T10:55:00Z" w16du:dateUtc="2025-04-26T13:55:00Z"/>
          <w:lang w:val="en-US"/>
          <w:rPrChange w:id="434" w:author="Melissa Palhano" w:date="2025-04-26T10:55:00Z" w16du:dateUtc="2025-04-26T13:55:00Z">
            <w:rPr>
              <w:ins w:id="435" w:author="Melissa Palhano" w:date="2025-04-26T10:55:00Z" w16du:dateUtc="2025-04-26T13:55:00Z"/>
            </w:rPr>
          </w:rPrChange>
        </w:rPr>
      </w:pPr>
      <w:ins w:id="436" w:author="Melissa Palhano" w:date="2025-04-26T11:04:00Z" w16du:dateUtc="2025-04-26T14:04:00Z">
        <w:r>
          <w:rPr>
            <w:lang w:val="en-US"/>
          </w:rPr>
          <w:t>KING</w:t>
        </w:r>
      </w:ins>
      <w:ins w:id="437" w:author="Melissa Palhano" w:date="2025-04-26T11:05:00Z" w16du:dateUtc="2025-04-26T14:05:00Z">
        <w:r>
          <w:rPr>
            <w:lang w:val="en-US"/>
          </w:rPr>
          <w:t>MA</w:t>
        </w:r>
      </w:ins>
      <w:ins w:id="438" w:author="Melissa Palhano" w:date="2025-04-26T10:55:00Z" w16du:dateUtc="2025-04-26T13:55:00Z">
        <w:r w:rsidR="009E0DF4" w:rsidRPr="009E0DF4">
          <w:rPr>
            <w:lang w:val="en-US"/>
            <w:rPrChange w:id="439" w:author="Melissa Palhano" w:date="2025-04-26T10:55:00Z" w16du:dateUtc="2025-04-26T13:55:00Z">
              <w:rPr/>
            </w:rPrChange>
          </w:rPr>
          <w:t xml:space="preserve">, D. P., &amp; Ba, J. (2014). Adam: A method for stochastic optimization. </w:t>
        </w:r>
        <w:proofErr w:type="spellStart"/>
        <w:r w:rsidR="009E0DF4" w:rsidRPr="009E0DF4">
          <w:rPr>
            <w:lang w:val="en-US"/>
            <w:rPrChange w:id="440" w:author="Melissa Palhano" w:date="2025-04-26T10:55:00Z" w16du:dateUtc="2025-04-26T13:55:00Z">
              <w:rPr/>
            </w:rPrChange>
          </w:rPr>
          <w:t>arXiv</w:t>
        </w:r>
        <w:proofErr w:type="spellEnd"/>
        <w:r w:rsidR="009E0DF4" w:rsidRPr="009E0DF4">
          <w:rPr>
            <w:lang w:val="en-US"/>
            <w:rPrChange w:id="441" w:author="Melissa Palhano" w:date="2025-04-26T10:55:00Z" w16du:dateUtc="2025-04-26T13:55:00Z">
              <w:rPr/>
            </w:rPrChange>
          </w:rPr>
          <w:t xml:space="preserve"> preprint arXiv:1412.6980.</w:t>
        </w:r>
      </w:ins>
    </w:p>
    <w:p w14:paraId="71CCB1D7" w14:textId="0B088013" w:rsidR="009E0DF4" w:rsidRPr="009E0DF4" w:rsidRDefault="003A191F" w:rsidP="003A191F">
      <w:pPr>
        <w:jc w:val="both"/>
        <w:rPr>
          <w:ins w:id="442" w:author="Melissa Palhano" w:date="2025-04-26T10:55:00Z" w16du:dateUtc="2025-04-26T13:55:00Z"/>
          <w:lang w:val="en-US"/>
          <w:rPrChange w:id="443" w:author="Melissa Palhano" w:date="2025-04-26T10:55:00Z" w16du:dateUtc="2025-04-26T13:55:00Z">
            <w:rPr>
              <w:ins w:id="444" w:author="Melissa Palhano" w:date="2025-04-26T10:55:00Z" w16du:dateUtc="2025-04-26T13:55:00Z"/>
            </w:rPr>
          </w:rPrChange>
        </w:rPr>
      </w:pPr>
      <w:ins w:id="445" w:author="Melissa Palhano" w:date="2025-04-26T11:05:00Z" w16du:dateUtc="2025-04-26T14:05:00Z">
        <w:r>
          <w:rPr>
            <w:lang w:val="en-US"/>
          </w:rPr>
          <w:t>LENCUN</w:t>
        </w:r>
      </w:ins>
      <w:ins w:id="446" w:author="Melissa Palhano" w:date="2025-04-26T10:55:00Z" w16du:dateUtc="2025-04-26T13:55:00Z">
        <w:r w:rsidR="009E0DF4" w:rsidRPr="009E0DF4">
          <w:rPr>
            <w:lang w:val="en-US"/>
            <w:rPrChange w:id="447" w:author="Melissa Palhano" w:date="2025-04-26T10:55:00Z" w16du:dateUtc="2025-04-26T13:55:00Z">
              <w:rPr/>
            </w:rPrChange>
          </w:rPr>
          <w:t xml:space="preserve">, Y., Bengio, Y., &amp; Hinton, G. (2015). Deep learning. Nature, 521(7553), 436-444.   </w:t>
        </w:r>
      </w:ins>
    </w:p>
    <w:p w14:paraId="54CF719A" w14:textId="77777777" w:rsidR="009E0DF4" w:rsidRPr="009E0DF4" w:rsidRDefault="009E0DF4" w:rsidP="009E0DF4">
      <w:pPr>
        <w:jc w:val="both"/>
        <w:rPr>
          <w:ins w:id="448" w:author="Melissa Palhano" w:date="2025-04-26T10:55:00Z" w16du:dateUtc="2025-04-26T13:55:00Z"/>
          <w:lang w:val="en-US"/>
          <w:rPrChange w:id="449" w:author="Melissa Palhano" w:date="2025-04-26T10:55:00Z" w16du:dateUtc="2025-04-26T13:55:00Z">
            <w:rPr>
              <w:ins w:id="450" w:author="Melissa Palhano" w:date="2025-04-26T10:55:00Z" w16du:dateUtc="2025-04-26T13:55:00Z"/>
            </w:rPr>
          </w:rPrChange>
        </w:rPr>
      </w:pPr>
    </w:p>
    <w:p w14:paraId="0C5ACB04" w14:textId="40FDB30C" w:rsidR="009E0DF4" w:rsidRPr="009E0DF4" w:rsidRDefault="009E0DF4">
      <w:pPr>
        <w:jc w:val="both"/>
        <w:pPrChange w:id="451" w:author="Melissa Palhano" w:date="2025-04-26T10:59:00Z" w16du:dateUtc="2025-04-26T13:59:00Z">
          <w:pPr/>
        </w:pPrChange>
      </w:pPr>
    </w:p>
    <w:sectPr w:rsidR="009E0DF4" w:rsidRPr="009E0DF4" w:rsidSect="00143631">
      <w:pgSz w:w="11906" w:h="16838"/>
      <w:pgMar w:top="1417" w:right="1700" w:bottom="1417" w:left="1701" w:header="708" w:footer="708" w:gutter="0"/>
      <w:cols w:space="708"/>
      <w:docGrid w:linePitch="360"/>
      <w:sectPrChange w:id="452" w:author="Melissa Palhano" w:date="2025-04-25T23:43:00Z" w16du:dateUtc="2025-04-26T02:43:00Z">
        <w:sectPr w:rsidR="009E0DF4" w:rsidRPr="009E0DF4" w:rsidSect="00143631">
          <w:pgMar w:top="1417" w:right="1701" w:bottom="1417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4254C" w14:textId="77777777" w:rsidR="008E31D6" w:rsidRDefault="008E31D6" w:rsidP="00265D0B">
      <w:pPr>
        <w:spacing w:after="0" w:line="240" w:lineRule="auto"/>
      </w:pPr>
      <w:r>
        <w:separator/>
      </w:r>
    </w:p>
  </w:endnote>
  <w:endnote w:type="continuationSeparator" w:id="0">
    <w:p w14:paraId="5C2EB77E" w14:textId="77777777" w:rsidR="008E31D6" w:rsidRDefault="008E31D6" w:rsidP="0026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8AE0B" w14:textId="77777777" w:rsidR="008E31D6" w:rsidRDefault="008E31D6" w:rsidP="00265D0B">
      <w:pPr>
        <w:spacing w:after="0" w:line="240" w:lineRule="auto"/>
      </w:pPr>
      <w:r>
        <w:separator/>
      </w:r>
    </w:p>
  </w:footnote>
  <w:footnote w:type="continuationSeparator" w:id="0">
    <w:p w14:paraId="165A9B0D" w14:textId="77777777" w:rsidR="008E31D6" w:rsidRDefault="008E31D6" w:rsidP="00265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09D5"/>
    <w:multiLevelType w:val="hybridMultilevel"/>
    <w:tmpl w:val="B178F0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3FBC"/>
    <w:multiLevelType w:val="hybridMultilevel"/>
    <w:tmpl w:val="B73878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52D4"/>
    <w:multiLevelType w:val="hybridMultilevel"/>
    <w:tmpl w:val="AC54B0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813DB"/>
    <w:multiLevelType w:val="hybridMultilevel"/>
    <w:tmpl w:val="D0EC6D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20200"/>
    <w:multiLevelType w:val="hybridMultilevel"/>
    <w:tmpl w:val="CF5C70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60541"/>
    <w:multiLevelType w:val="hybridMultilevel"/>
    <w:tmpl w:val="990009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E6BC3"/>
    <w:multiLevelType w:val="hybridMultilevel"/>
    <w:tmpl w:val="EA741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54571"/>
    <w:multiLevelType w:val="hybridMultilevel"/>
    <w:tmpl w:val="73F26F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41B34"/>
    <w:multiLevelType w:val="hybridMultilevel"/>
    <w:tmpl w:val="C4DA6D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90116"/>
    <w:multiLevelType w:val="hybridMultilevel"/>
    <w:tmpl w:val="946C5A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91648">
    <w:abstractNumId w:val="5"/>
  </w:num>
  <w:num w:numId="2" w16cid:durableId="667096024">
    <w:abstractNumId w:val="6"/>
  </w:num>
  <w:num w:numId="3" w16cid:durableId="73938039">
    <w:abstractNumId w:val="9"/>
  </w:num>
  <w:num w:numId="4" w16cid:durableId="1018653954">
    <w:abstractNumId w:val="3"/>
  </w:num>
  <w:num w:numId="5" w16cid:durableId="231089749">
    <w:abstractNumId w:val="4"/>
  </w:num>
  <w:num w:numId="6" w16cid:durableId="1314607092">
    <w:abstractNumId w:val="0"/>
  </w:num>
  <w:num w:numId="7" w16cid:durableId="1023244710">
    <w:abstractNumId w:val="1"/>
  </w:num>
  <w:num w:numId="8" w16cid:durableId="575169758">
    <w:abstractNumId w:val="8"/>
  </w:num>
  <w:num w:numId="9" w16cid:durableId="718432502">
    <w:abstractNumId w:val="7"/>
  </w:num>
  <w:num w:numId="10" w16cid:durableId="134004073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elissa Palhano">
    <w15:presenceInfo w15:providerId="Windows Live" w15:userId="6914db4af1b8f5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C0"/>
    <w:rsid w:val="00143631"/>
    <w:rsid w:val="001C01E9"/>
    <w:rsid w:val="00265D0B"/>
    <w:rsid w:val="002B20BB"/>
    <w:rsid w:val="003A191F"/>
    <w:rsid w:val="00605D9B"/>
    <w:rsid w:val="00756D77"/>
    <w:rsid w:val="00771120"/>
    <w:rsid w:val="007A4F1B"/>
    <w:rsid w:val="007B63C2"/>
    <w:rsid w:val="007C52ED"/>
    <w:rsid w:val="008663A8"/>
    <w:rsid w:val="008E31D6"/>
    <w:rsid w:val="00910CC5"/>
    <w:rsid w:val="00950ECE"/>
    <w:rsid w:val="009E0DF4"/>
    <w:rsid w:val="009F2CC0"/>
    <w:rsid w:val="00CE61EB"/>
    <w:rsid w:val="00EC242D"/>
    <w:rsid w:val="00ED4F63"/>
    <w:rsid w:val="00F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64BC"/>
  <w15:chartTrackingRefBased/>
  <w15:docId w15:val="{63BD8F54-A558-4901-ABA0-E705A40C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CC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77112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05D9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65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0B"/>
  </w:style>
  <w:style w:type="paragraph" w:styleId="Footer">
    <w:name w:val="footer"/>
    <w:basedOn w:val="Normal"/>
    <w:link w:val="FooterChar"/>
    <w:uiPriority w:val="99"/>
    <w:unhideWhenUsed/>
    <w:rsid w:val="00265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1077D-70CA-4313-8CB0-BF877DA2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2000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Palhano</dc:creator>
  <cp:keywords/>
  <dc:description/>
  <cp:lastModifiedBy>Melissa Palhano</cp:lastModifiedBy>
  <cp:revision>7</cp:revision>
  <dcterms:created xsi:type="dcterms:W3CDTF">2025-04-26T02:35:00Z</dcterms:created>
  <dcterms:modified xsi:type="dcterms:W3CDTF">2025-04-26T14:58:00Z</dcterms:modified>
</cp:coreProperties>
</file>