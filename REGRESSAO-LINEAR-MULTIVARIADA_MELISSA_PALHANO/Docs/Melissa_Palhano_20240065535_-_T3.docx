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005F" w14:textId="77777777" w:rsidR="00BE1B00" w:rsidRPr="00BE1B00" w:rsidRDefault="00BE1B00" w:rsidP="00BE1B00">
      <w:pPr>
        <w:spacing w:line="240" w:lineRule="auto"/>
        <w:jc w:val="center"/>
        <w:rPr>
          <w:ins w:id="0" w:author="Melissa Palhano" w:date="2025-05-04T14:17:00Z"/>
          <w:rFonts w:ascii="Times New Roman" w:hAnsi="Times New Roman" w:cs="Times New Roman"/>
          <w:b/>
          <w:bCs/>
        </w:rPr>
        <w:pPrChange w:id="1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2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>UNIVERSIDADE FEDERAL DO MARANHÃO</w:t>
        </w:r>
      </w:ins>
    </w:p>
    <w:p w14:paraId="6D03E233" w14:textId="77777777" w:rsidR="00BE1B00" w:rsidRPr="00BE1B00" w:rsidRDefault="00BE1B00" w:rsidP="00BE1B00">
      <w:pPr>
        <w:spacing w:line="240" w:lineRule="auto"/>
        <w:jc w:val="center"/>
        <w:rPr>
          <w:ins w:id="3" w:author="Melissa Palhano" w:date="2025-05-04T14:17:00Z"/>
          <w:rFonts w:ascii="Times New Roman" w:hAnsi="Times New Roman" w:cs="Times New Roman"/>
          <w:b/>
          <w:bCs/>
        </w:rPr>
        <w:pPrChange w:id="4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5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>ENGENHARIA DA COMPUTAÇÃO</w:t>
        </w:r>
      </w:ins>
    </w:p>
    <w:p w14:paraId="4909A661" w14:textId="77777777" w:rsidR="00BE1B00" w:rsidRPr="00BE1B00" w:rsidRDefault="00BE1B00" w:rsidP="00BE1B00">
      <w:pPr>
        <w:spacing w:line="360" w:lineRule="auto"/>
        <w:jc w:val="both"/>
        <w:rPr>
          <w:ins w:id="6" w:author="Melissa Palhano" w:date="2025-05-04T14:17:00Z"/>
          <w:rFonts w:ascii="Times New Roman" w:hAnsi="Times New Roman" w:cs="Times New Roman"/>
          <w:b/>
          <w:bCs/>
        </w:rPr>
      </w:pPr>
    </w:p>
    <w:p w14:paraId="1240A7CA" w14:textId="77777777" w:rsidR="00BE1B00" w:rsidRPr="00BE1B00" w:rsidRDefault="00BE1B00" w:rsidP="00BE1B00">
      <w:pPr>
        <w:spacing w:after="0" w:line="360" w:lineRule="auto"/>
        <w:jc w:val="both"/>
        <w:rPr>
          <w:ins w:id="7" w:author="Melissa Palhano" w:date="2025-05-04T14:17:00Z"/>
          <w:rFonts w:ascii="Times New Roman" w:hAnsi="Times New Roman" w:cs="Times New Roman"/>
          <w:b/>
          <w:bCs/>
        </w:rPr>
        <w:pPrChange w:id="8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9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 xml:space="preserve">DISCIPLINA: </w:t>
        </w:r>
        <w:r w:rsidRPr="00BE1B00">
          <w:rPr>
            <w:rFonts w:ascii="Times New Roman" w:hAnsi="Times New Roman" w:cs="Times New Roman"/>
            <w:rPrChange w:id="10" w:author="Melissa Palhano" w:date="2025-05-04T14:18:00Z" w16du:dateUtc="2025-05-04T17:18:00Z">
              <w:rPr>
                <w:rFonts w:ascii="Times New Roman" w:hAnsi="Times New Roman" w:cs="Times New Roman"/>
                <w:b/>
                <w:bCs/>
              </w:rPr>
            </w:rPrChange>
          </w:rPr>
          <w:t>EECP0053 - TÓPICOS EM ENGENHARIA DA COMPUTAÇÃO II - FUNDAMENTOS DE REDES NEURAIS</w:t>
        </w:r>
      </w:ins>
    </w:p>
    <w:p w14:paraId="5571ADF9" w14:textId="77777777" w:rsidR="00BE1B00" w:rsidRPr="00BE1B00" w:rsidRDefault="00BE1B00" w:rsidP="00BE1B00">
      <w:pPr>
        <w:spacing w:after="0" w:line="360" w:lineRule="auto"/>
        <w:jc w:val="both"/>
        <w:rPr>
          <w:ins w:id="11" w:author="Melissa Palhano" w:date="2025-05-04T14:17:00Z"/>
          <w:rFonts w:ascii="Times New Roman" w:hAnsi="Times New Roman" w:cs="Times New Roman"/>
          <w:rPrChange w:id="12" w:author="Melissa Palhano" w:date="2025-05-04T14:18:00Z" w16du:dateUtc="2025-05-04T17:18:00Z">
            <w:rPr>
              <w:ins w:id="13" w:author="Melissa Palhano" w:date="2025-05-04T14:17:00Z"/>
              <w:rFonts w:ascii="Times New Roman" w:hAnsi="Times New Roman" w:cs="Times New Roman"/>
              <w:b/>
              <w:bCs/>
            </w:rPr>
          </w:rPrChange>
        </w:rPr>
        <w:pPrChange w:id="14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15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 xml:space="preserve">TEMA: </w:t>
        </w:r>
        <w:r w:rsidRPr="00BE1B00">
          <w:rPr>
            <w:rFonts w:ascii="Times New Roman" w:hAnsi="Times New Roman" w:cs="Times New Roman"/>
            <w:rPrChange w:id="16" w:author="Melissa Palhano" w:date="2025-05-04T14:18:00Z" w16du:dateUtc="2025-05-04T17:18:00Z">
              <w:rPr>
                <w:rFonts w:ascii="Times New Roman" w:hAnsi="Times New Roman" w:cs="Times New Roman"/>
                <w:b/>
                <w:bCs/>
              </w:rPr>
            </w:rPrChange>
          </w:rPr>
          <w:t>REGRESSÃO LINEAR</w:t>
        </w:r>
      </w:ins>
    </w:p>
    <w:p w14:paraId="052C0F23" w14:textId="77777777" w:rsidR="00BE1B00" w:rsidRPr="00BE1B00" w:rsidRDefault="00BE1B00" w:rsidP="00BE1B00">
      <w:pPr>
        <w:spacing w:after="0" w:line="360" w:lineRule="auto"/>
        <w:jc w:val="both"/>
        <w:rPr>
          <w:ins w:id="17" w:author="Melissa Palhano" w:date="2025-05-04T14:17:00Z"/>
          <w:rFonts w:ascii="Times New Roman" w:hAnsi="Times New Roman" w:cs="Times New Roman"/>
          <w:b/>
          <w:bCs/>
        </w:rPr>
        <w:pPrChange w:id="18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19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 xml:space="preserve">DISCENTE: </w:t>
        </w:r>
        <w:r w:rsidRPr="00BE1B00">
          <w:rPr>
            <w:rFonts w:ascii="Times New Roman" w:hAnsi="Times New Roman" w:cs="Times New Roman"/>
            <w:rPrChange w:id="20" w:author="Melissa Palhano" w:date="2025-05-04T14:18:00Z" w16du:dateUtc="2025-05-04T17:18:00Z">
              <w:rPr>
                <w:rFonts w:ascii="Times New Roman" w:hAnsi="Times New Roman" w:cs="Times New Roman"/>
                <w:b/>
                <w:bCs/>
              </w:rPr>
            </w:rPrChange>
          </w:rPr>
          <w:t>MELISSA RODRIGUES PALHANO</w:t>
        </w:r>
      </w:ins>
    </w:p>
    <w:p w14:paraId="064D77DA" w14:textId="77777777" w:rsidR="00BE1B00" w:rsidRPr="00BE1B00" w:rsidRDefault="00BE1B00" w:rsidP="00BE1B00">
      <w:pPr>
        <w:spacing w:after="0" w:line="360" w:lineRule="auto"/>
        <w:jc w:val="both"/>
        <w:rPr>
          <w:ins w:id="21" w:author="Melissa Palhano" w:date="2025-05-04T14:17:00Z"/>
          <w:rFonts w:ascii="Times New Roman" w:hAnsi="Times New Roman" w:cs="Times New Roman"/>
          <w:rPrChange w:id="22" w:author="Melissa Palhano" w:date="2025-05-04T14:18:00Z" w16du:dateUtc="2025-05-04T17:18:00Z">
            <w:rPr>
              <w:ins w:id="23" w:author="Melissa Palhano" w:date="2025-05-04T14:17:00Z"/>
              <w:rFonts w:ascii="Times New Roman" w:hAnsi="Times New Roman" w:cs="Times New Roman"/>
              <w:b/>
              <w:bCs/>
            </w:rPr>
          </w:rPrChange>
        </w:rPr>
        <w:pPrChange w:id="24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25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 xml:space="preserve">E-MAIL: </w:t>
        </w:r>
        <w:r w:rsidRPr="00BE1B00">
          <w:rPr>
            <w:rFonts w:ascii="Times New Roman" w:hAnsi="Times New Roman" w:cs="Times New Roman"/>
            <w:rPrChange w:id="26" w:author="Melissa Palhano" w:date="2025-05-04T14:18:00Z" w16du:dateUtc="2025-05-04T17:18:00Z">
              <w:rPr>
                <w:rFonts w:ascii="Times New Roman" w:hAnsi="Times New Roman" w:cs="Times New Roman"/>
                <w:b/>
                <w:bCs/>
              </w:rPr>
            </w:rPrChange>
          </w:rPr>
          <w:t>melissa.palhano@discente.ufma.br</w:t>
        </w:r>
      </w:ins>
    </w:p>
    <w:p w14:paraId="64FB9A45" w14:textId="77777777" w:rsidR="00BE1B00" w:rsidRPr="00BE1B00" w:rsidRDefault="00BE1B00" w:rsidP="00BE1B00">
      <w:pPr>
        <w:spacing w:after="0" w:line="360" w:lineRule="auto"/>
        <w:jc w:val="both"/>
        <w:rPr>
          <w:ins w:id="27" w:author="Melissa Palhano" w:date="2025-05-04T14:17:00Z"/>
          <w:rFonts w:ascii="Times New Roman" w:hAnsi="Times New Roman" w:cs="Times New Roman"/>
          <w:rPrChange w:id="28" w:author="Melissa Palhano" w:date="2025-05-04T14:18:00Z" w16du:dateUtc="2025-05-04T17:18:00Z">
            <w:rPr>
              <w:ins w:id="29" w:author="Melissa Palhano" w:date="2025-05-04T14:17:00Z"/>
              <w:rFonts w:ascii="Times New Roman" w:hAnsi="Times New Roman" w:cs="Times New Roman"/>
              <w:b/>
              <w:bCs/>
            </w:rPr>
          </w:rPrChange>
        </w:rPr>
        <w:pPrChange w:id="30" w:author="Melissa Palhano" w:date="2025-05-04T14:18:00Z" w16du:dateUtc="2025-05-04T17:18:00Z">
          <w:pPr>
            <w:spacing w:line="360" w:lineRule="auto"/>
            <w:jc w:val="both"/>
          </w:pPr>
        </w:pPrChange>
      </w:pPr>
      <w:ins w:id="31" w:author="Melissa Palhano" w:date="2025-05-04T14:17:00Z">
        <w:r w:rsidRPr="00BE1B00">
          <w:rPr>
            <w:rFonts w:ascii="Times New Roman" w:hAnsi="Times New Roman" w:cs="Times New Roman"/>
            <w:b/>
            <w:bCs/>
          </w:rPr>
          <w:t xml:space="preserve">SEMESTRE: </w:t>
        </w:r>
        <w:r w:rsidRPr="00BE1B00">
          <w:rPr>
            <w:rFonts w:ascii="Times New Roman" w:hAnsi="Times New Roman" w:cs="Times New Roman"/>
            <w:rPrChange w:id="32" w:author="Melissa Palhano" w:date="2025-05-04T14:18:00Z" w16du:dateUtc="2025-05-04T17:18:00Z">
              <w:rPr>
                <w:rFonts w:ascii="Times New Roman" w:hAnsi="Times New Roman" w:cs="Times New Roman"/>
                <w:b/>
                <w:bCs/>
              </w:rPr>
            </w:rPrChange>
          </w:rPr>
          <w:t>2025.1</w:t>
        </w:r>
      </w:ins>
    </w:p>
    <w:p w14:paraId="235A2C20" w14:textId="242DB7C7" w:rsidR="00BE1B00" w:rsidRPr="00BE1B00" w:rsidRDefault="00BE1B00" w:rsidP="00BE1B00">
      <w:pPr>
        <w:spacing w:line="360" w:lineRule="auto"/>
        <w:jc w:val="both"/>
        <w:rPr>
          <w:ins w:id="33" w:author="Melissa Palhano" w:date="2025-05-04T14:17:00Z"/>
          <w:rFonts w:ascii="Times New Roman" w:hAnsi="Times New Roman" w:cs="Times New Roman"/>
          <w:b/>
          <w:bCs/>
        </w:rPr>
      </w:pPr>
    </w:p>
    <w:p w14:paraId="555B800C" w14:textId="3202BA5D" w:rsidR="00BE1B00" w:rsidRPr="00BE1B00" w:rsidRDefault="00BE1B00" w:rsidP="00BE1B00">
      <w:pPr>
        <w:spacing w:line="360" w:lineRule="auto"/>
        <w:jc w:val="both"/>
        <w:rPr>
          <w:ins w:id="34" w:author="Melissa Palhano" w:date="2025-05-04T14:17:00Z"/>
          <w:rFonts w:ascii="Times New Roman" w:hAnsi="Times New Roman" w:cs="Times New Roman"/>
          <w:b/>
          <w:bCs/>
          <w:i/>
          <w:iCs/>
        </w:rPr>
      </w:pPr>
      <w:ins w:id="35" w:author="Melissa Palhano" w:date="2025-05-04T14:17:00Z">
        <w:r w:rsidRPr="00BE1B00">
          <w:rPr>
            <w:rFonts w:ascii="Times New Roman" w:hAnsi="Times New Roman" w:cs="Times New Roman"/>
            <w:b/>
            <w:bCs/>
            <w:i/>
            <w:iCs/>
          </w:rPr>
          <w:t>Resumo: </w:t>
        </w:r>
      </w:ins>
    </w:p>
    <w:p w14:paraId="58C99528" w14:textId="7F7B5A00" w:rsidR="002551B0" w:rsidRDefault="00BE1B00" w:rsidP="002551B0">
      <w:pPr>
        <w:spacing w:line="360" w:lineRule="auto"/>
        <w:jc w:val="both"/>
        <w:rPr>
          <w:ins w:id="36" w:author="Melissa Palhano" w:date="2025-05-04T14:19:00Z" w16du:dateUtc="2025-05-04T17:19:00Z"/>
          <w:rFonts w:ascii="Times New Roman" w:hAnsi="Times New Roman" w:cs="Times New Roman"/>
          <w:b/>
          <w:bCs/>
        </w:rPr>
      </w:pPr>
      <w:ins w:id="37" w:author="Melissa Palhano" w:date="2025-05-04T14:17:00Z">
        <w:r w:rsidRPr="00BE1B00">
          <w:rPr>
            <w:rFonts w:ascii="Times New Roman" w:hAnsi="Times New Roman" w:cs="Times New Roman"/>
            <w:b/>
            <w:bCs/>
            <w:i/>
            <w:iCs/>
          </w:rPr>
          <w:t>Palavras-chave</w:t>
        </w:r>
        <w:r w:rsidRPr="00BE1B00">
          <w:rPr>
            <w:rFonts w:ascii="Times New Roman" w:hAnsi="Times New Roman" w:cs="Times New Roman"/>
            <w:b/>
            <w:bCs/>
          </w:rPr>
          <w:t>: </w:t>
        </w:r>
      </w:ins>
    </w:p>
    <w:p w14:paraId="51EF8556" w14:textId="77777777" w:rsidR="00BE1B00" w:rsidRPr="00BE1B00" w:rsidRDefault="00BE1B00" w:rsidP="002551B0">
      <w:pPr>
        <w:spacing w:line="360" w:lineRule="auto"/>
        <w:jc w:val="both"/>
        <w:rPr>
          <w:ins w:id="38" w:author="Melissa Palhano" w:date="2025-05-04T13:34:00Z" w16du:dateUtc="2025-05-04T16:34:00Z"/>
          <w:rFonts w:ascii="Times New Roman" w:hAnsi="Times New Roman" w:cs="Times New Roman"/>
          <w:b/>
          <w:bCs/>
          <w:i/>
          <w:iCs/>
          <w:rPrChange w:id="39" w:author="Melissa Palhano" w:date="2025-05-04T14:19:00Z" w16du:dateUtc="2025-05-04T17:19:00Z">
            <w:rPr>
              <w:ins w:id="40" w:author="Melissa Palhano" w:date="2025-05-04T13:34:00Z" w16du:dateUtc="2025-05-04T16:34:00Z"/>
              <w:rFonts w:ascii="Times New Roman" w:hAnsi="Times New Roman" w:cs="Times New Roman"/>
              <w:b/>
              <w:bCs/>
            </w:rPr>
          </w:rPrChange>
        </w:rPr>
      </w:pPr>
    </w:p>
    <w:p w14:paraId="576BB16F" w14:textId="4EC0E2CC" w:rsidR="001C01E9" w:rsidRDefault="002551B0" w:rsidP="00BE1B00">
      <w:pPr>
        <w:pStyle w:val="ListParagraph"/>
        <w:numPr>
          <w:ilvl w:val="0"/>
          <w:numId w:val="1"/>
        </w:numPr>
        <w:spacing w:line="360" w:lineRule="auto"/>
        <w:jc w:val="both"/>
        <w:rPr>
          <w:ins w:id="41" w:author="Melissa Palhano" w:date="2025-05-04T14:19:00Z" w16du:dateUtc="2025-05-04T17:19:00Z"/>
          <w:rFonts w:ascii="Times New Roman" w:hAnsi="Times New Roman" w:cs="Times New Roman"/>
          <w:b/>
          <w:bCs/>
        </w:rPr>
      </w:pPr>
      <w:ins w:id="42" w:author="Melissa Palhano" w:date="2025-05-04T13:33:00Z" w16du:dateUtc="2025-05-04T16:33:00Z">
        <w:r w:rsidRPr="00BE1B00">
          <w:rPr>
            <w:rFonts w:ascii="Times New Roman" w:hAnsi="Times New Roman" w:cs="Times New Roman"/>
            <w:b/>
            <w:bCs/>
            <w:rPrChange w:id="43" w:author="Melissa Palhano" w:date="2025-05-04T14:19:00Z" w16du:dateUtc="2025-05-04T17:19:00Z">
              <w:rPr/>
            </w:rPrChange>
          </w:rPr>
          <w:t>INTRODUÇÃO</w:t>
        </w:r>
      </w:ins>
    </w:p>
    <w:p w14:paraId="128C359E" w14:textId="77777777" w:rsidR="00BE1B00" w:rsidRPr="00BE1B00" w:rsidRDefault="00BE1B00" w:rsidP="00BE1B00">
      <w:pPr>
        <w:pStyle w:val="ListParagraph"/>
        <w:spacing w:line="360" w:lineRule="auto"/>
        <w:jc w:val="both"/>
        <w:rPr>
          <w:ins w:id="44" w:author="Melissa Palhano" w:date="2025-05-04T13:33:00Z" w16du:dateUtc="2025-05-04T16:33:00Z"/>
          <w:rFonts w:ascii="Times New Roman" w:hAnsi="Times New Roman" w:cs="Times New Roman"/>
          <w:rPrChange w:id="45" w:author="Melissa Palhano" w:date="2025-05-04T14:19:00Z" w16du:dateUtc="2025-05-04T17:19:00Z">
            <w:rPr>
              <w:ins w:id="46" w:author="Melissa Palhano" w:date="2025-05-04T13:33:00Z" w16du:dateUtc="2025-05-04T16:33:00Z"/>
            </w:rPr>
          </w:rPrChange>
        </w:rPr>
        <w:pPrChange w:id="47" w:author="Melissa Palhano" w:date="2025-05-04T14:19:00Z" w16du:dateUtc="2025-05-04T17:19:00Z">
          <w:pPr/>
        </w:pPrChange>
      </w:pPr>
    </w:p>
    <w:p w14:paraId="7E5B50F0" w14:textId="7A4C95CC" w:rsidR="002551B0" w:rsidRDefault="002551B0" w:rsidP="00BE1B00">
      <w:pPr>
        <w:pStyle w:val="ListParagraph"/>
        <w:numPr>
          <w:ilvl w:val="0"/>
          <w:numId w:val="1"/>
        </w:numPr>
        <w:spacing w:line="360" w:lineRule="auto"/>
        <w:jc w:val="both"/>
        <w:rPr>
          <w:ins w:id="48" w:author="Melissa Palhano" w:date="2025-05-04T14:19:00Z" w16du:dateUtc="2025-05-04T17:19:00Z"/>
          <w:rFonts w:ascii="Times New Roman" w:hAnsi="Times New Roman" w:cs="Times New Roman"/>
          <w:b/>
          <w:bCs/>
        </w:rPr>
      </w:pPr>
      <w:ins w:id="49" w:author="Melissa Palhano" w:date="2025-05-04T13:33:00Z" w16du:dateUtc="2025-05-04T16:33:00Z">
        <w:r w:rsidRPr="00BE1B00">
          <w:rPr>
            <w:rFonts w:ascii="Times New Roman" w:hAnsi="Times New Roman" w:cs="Times New Roman"/>
            <w:b/>
            <w:bCs/>
            <w:rPrChange w:id="50" w:author="Melissa Palhano" w:date="2025-05-04T14:19:00Z" w16du:dateUtc="2025-05-04T17:19:00Z">
              <w:rPr/>
            </w:rPrChange>
          </w:rPr>
          <w:t>METODOLOGIA</w:t>
        </w:r>
      </w:ins>
    </w:p>
    <w:p w14:paraId="15B399BD" w14:textId="77777777" w:rsidR="00BE1B00" w:rsidRPr="00BE1B00" w:rsidRDefault="00BE1B00" w:rsidP="00BE1B00">
      <w:pPr>
        <w:pStyle w:val="ListParagraph"/>
        <w:rPr>
          <w:ins w:id="51" w:author="Melissa Palhano" w:date="2025-05-04T14:19:00Z" w16du:dateUtc="2025-05-04T17:19:00Z"/>
          <w:rFonts w:ascii="Times New Roman" w:hAnsi="Times New Roman" w:cs="Times New Roman"/>
          <w:rPrChange w:id="52" w:author="Melissa Palhano" w:date="2025-05-04T14:19:00Z" w16du:dateUtc="2025-05-04T17:19:00Z">
            <w:rPr>
              <w:ins w:id="53" w:author="Melissa Palhano" w:date="2025-05-04T14:19:00Z" w16du:dateUtc="2025-05-04T17:19:00Z"/>
            </w:rPr>
          </w:rPrChange>
        </w:rPr>
        <w:pPrChange w:id="54" w:author="Melissa Palhano" w:date="2025-05-04T14:19:00Z" w16du:dateUtc="2025-05-04T17:19:00Z">
          <w:pPr>
            <w:pStyle w:val="ListParagraph"/>
            <w:numPr>
              <w:numId w:val="1"/>
            </w:numPr>
            <w:spacing w:line="360" w:lineRule="auto"/>
            <w:ind w:hanging="360"/>
            <w:jc w:val="both"/>
          </w:pPr>
        </w:pPrChange>
      </w:pPr>
    </w:p>
    <w:p w14:paraId="4D5374C5" w14:textId="77777777" w:rsidR="00BE1B00" w:rsidRPr="00BE1B00" w:rsidRDefault="00BE1B00" w:rsidP="00BE1B00">
      <w:pPr>
        <w:pStyle w:val="ListParagraph"/>
        <w:spacing w:line="360" w:lineRule="auto"/>
        <w:jc w:val="both"/>
        <w:rPr>
          <w:ins w:id="55" w:author="Melissa Palhano" w:date="2025-05-04T13:33:00Z" w16du:dateUtc="2025-05-04T16:33:00Z"/>
          <w:rFonts w:ascii="Times New Roman" w:hAnsi="Times New Roman" w:cs="Times New Roman"/>
          <w:b/>
          <w:bCs/>
          <w:rPrChange w:id="56" w:author="Melissa Palhano" w:date="2025-05-04T14:19:00Z" w16du:dateUtc="2025-05-04T17:19:00Z">
            <w:rPr>
              <w:ins w:id="57" w:author="Melissa Palhano" w:date="2025-05-04T13:33:00Z" w16du:dateUtc="2025-05-04T16:33:00Z"/>
            </w:rPr>
          </w:rPrChange>
        </w:rPr>
        <w:pPrChange w:id="58" w:author="Melissa Palhano" w:date="2025-05-04T14:19:00Z" w16du:dateUtc="2025-05-04T17:19:00Z">
          <w:pPr/>
        </w:pPrChange>
      </w:pPr>
    </w:p>
    <w:p w14:paraId="1F1550B9" w14:textId="20F87650" w:rsidR="002551B0" w:rsidRDefault="002551B0" w:rsidP="00BE1B00">
      <w:pPr>
        <w:pStyle w:val="ListParagraph"/>
        <w:numPr>
          <w:ilvl w:val="0"/>
          <w:numId w:val="1"/>
        </w:numPr>
        <w:spacing w:line="360" w:lineRule="auto"/>
        <w:jc w:val="both"/>
        <w:rPr>
          <w:ins w:id="59" w:author="Melissa Palhano" w:date="2025-05-04T14:19:00Z" w16du:dateUtc="2025-05-04T17:19:00Z"/>
          <w:rFonts w:ascii="Times New Roman" w:hAnsi="Times New Roman" w:cs="Times New Roman"/>
          <w:b/>
          <w:bCs/>
        </w:rPr>
      </w:pPr>
      <w:ins w:id="60" w:author="Melissa Palhano" w:date="2025-05-04T13:33:00Z" w16du:dateUtc="2025-05-04T16:33:00Z">
        <w:r w:rsidRPr="00BE1B00">
          <w:rPr>
            <w:rFonts w:ascii="Times New Roman" w:hAnsi="Times New Roman" w:cs="Times New Roman"/>
            <w:b/>
            <w:bCs/>
            <w:rPrChange w:id="61" w:author="Melissa Palhano" w:date="2025-05-04T14:19:00Z" w16du:dateUtc="2025-05-04T17:19:00Z">
              <w:rPr/>
            </w:rPrChange>
          </w:rPr>
          <w:t>RESULTADO</w:t>
        </w:r>
      </w:ins>
    </w:p>
    <w:p w14:paraId="234258CF" w14:textId="77777777" w:rsidR="00BE1B00" w:rsidRDefault="00BE1B00" w:rsidP="00BE1B00">
      <w:pPr>
        <w:pStyle w:val="ListParagraph"/>
        <w:spacing w:line="360" w:lineRule="auto"/>
        <w:jc w:val="both"/>
        <w:rPr>
          <w:ins w:id="62" w:author="Melissa Palhano" w:date="2025-05-04T14:19:00Z" w16du:dateUtc="2025-05-04T17:19:00Z"/>
          <w:rFonts w:ascii="Times New Roman" w:hAnsi="Times New Roman" w:cs="Times New Roman"/>
          <w:b/>
          <w:bCs/>
        </w:rPr>
      </w:pPr>
    </w:p>
    <w:p w14:paraId="6BB07D26" w14:textId="77777777" w:rsidR="00BE1B00" w:rsidRPr="00BE1B00" w:rsidRDefault="00BE1B00" w:rsidP="00BE1B00">
      <w:pPr>
        <w:pStyle w:val="ListParagraph"/>
        <w:spacing w:line="360" w:lineRule="auto"/>
        <w:jc w:val="both"/>
        <w:rPr>
          <w:ins w:id="63" w:author="Melissa Palhano" w:date="2025-05-04T13:33:00Z" w16du:dateUtc="2025-05-04T16:33:00Z"/>
          <w:rFonts w:ascii="Times New Roman" w:hAnsi="Times New Roman" w:cs="Times New Roman"/>
          <w:rPrChange w:id="64" w:author="Melissa Palhano" w:date="2025-05-04T14:19:00Z" w16du:dateUtc="2025-05-04T17:19:00Z">
            <w:rPr>
              <w:ins w:id="65" w:author="Melissa Palhano" w:date="2025-05-04T13:33:00Z" w16du:dateUtc="2025-05-04T16:33:00Z"/>
            </w:rPr>
          </w:rPrChange>
        </w:rPr>
        <w:pPrChange w:id="66" w:author="Melissa Palhano" w:date="2025-05-04T14:19:00Z" w16du:dateUtc="2025-05-04T17:19:00Z">
          <w:pPr/>
        </w:pPrChange>
      </w:pPr>
    </w:p>
    <w:p w14:paraId="57E2E8A6" w14:textId="6DCF2074" w:rsidR="002551B0" w:rsidRDefault="002551B0" w:rsidP="00BE1B00">
      <w:pPr>
        <w:pStyle w:val="ListParagraph"/>
        <w:numPr>
          <w:ilvl w:val="0"/>
          <w:numId w:val="1"/>
        </w:numPr>
        <w:spacing w:line="360" w:lineRule="auto"/>
        <w:jc w:val="both"/>
        <w:rPr>
          <w:ins w:id="67" w:author="Melissa Palhano" w:date="2025-05-04T14:19:00Z" w16du:dateUtc="2025-05-04T17:19:00Z"/>
          <w:rFonts w:ascii="Times New Roman" w:hAnsi="Times New Roman" w:cs="Times New Roman"/>
          <w:b/>
          <w:bCs/>
        </w:rPr>
      </w:pPr>
      <w:ins w:id="68" w:author="Melissa Palhano" w:date="2025-05-04T13:33:00Z" w16du:dateUtc="2025-05-04T16:33:00Z">
        <w:r w:rsidRPr="00BE1B00">
          <w:rPr>
            <w:rFonts w:ascii="Times New Roman" w:hAnsi="Times New Roman" w:cs="Times New Roman"/>
            <w:b/>
            <w:bCs/>
            <w:rPrChange w:id="69" w:author="Melissa Palhano" w:date="2025-05-04T14:19:00Z" w16du:dateUtc="2025-05-04T17:19:00Z">
              <w:rPr/>
            </w:rPrChange>
          </w:rPr>
          <w:t>DISCUSSÕES</w:t>
        </w:r>
      </w:ins>
    </w:p>
    <w:p w14:paraId="401FD543" w14:textId="77777777" w:rsidR="00BE1B00" w:rsidRDefault="00BE1B00" w:rsidP="00BE1B00">
      <w:pPr>
        <w:spacing w:line="360" w:lineRule="auto"/>
        <w:jc w:val="both"/>
        <w:rPr>
          <w:ins w:id="70" w:author="Melissa Palhano" w:date="2025-05-04T14:19:00Z" w16du:dateUtc="2025-05-04T17:19:00Z"/>
          <w:rFonts w:ascii="Times New Roman" w:hAnsi="Times New Roman" w:cs="Times New Roman"/>
          <w:b/>
          <w:bCs/>
        </w:rPr>
      </w:pPr>
    </w:p>
    <w:p w14:paraId="459B0EDA" w14:textId="77777777" w:rsidR="00BE1B00" w:rsidRPr="00BE1B00" w:rsidRDefault="00BE1B00" w:rsidP="00BE1B00">
      <w:pPr>
        <w:spacing w:line="360" w:lineRule="auto"/>
        <w:jc w:val="both"/>
        <w:rPr>
          <w:ins w:id="71" w:author="Melissa Palhano" w:date="2025-05-04T13:33:00Z" w16du:dateUtc="2025-05-04T16:33:00Z"/>
          <w:rFonts w:ascii="Times New Roman" w:hAnsi="Times New Roman" w:cs="Times New Roman"/>
          <w:rPrChange w:id="72" w:author="Melissa Palhano" w:date="2025-05-04T14:20:00Z" w16du:dateUtc="2025-05-04T17:20:00Z">
            <w:rPr>
              <w:ins w:id="73" w:author="Melissa Palhano" w:date="2025-05-04T13:33:00Z" w16du:dateUtc="2025-05-04T16:33:00Z"/>
            </w:rPr>
          </w:rPrChange>
        </w:rPr>
        <w:pPrChange w:id="74" w:author="Melissa Palhano" w:date="2025-05-04T14:19:00Z" w16du:dateUtc="2025-05-04T17:19:00Z">
          <w:pPr/>
        </w:pPrChange>
      </w:pPr>
    </w:p>
    <w:p w14:paraId="292B2FF2" w14:textId="19439A75" w:rsidR="002551B0" w:rsidRPr="00BE1B00" w:rsidRDefault="002551B0" w:rsidP="00BE1B00">
      <w:pPr>
        <w:pStyle w:val="ListParagraph"/>
        <w:numPr>
          <w:ilvl w:val="0"/>
          <w:numId w:val="1"/>
        </w:numPr>
        <w:spacing w:line="360" w:lineRule="auto"/>
        <w:jc w:val="both"/>
        <w:rPr>
          <w:ins w:id="75" w:author="Melissa Palhano" w:date="2025-05-04T13:34:00Z" w16du:dateUtc="2025-05-04T16:34:00Z"/>
          <w:rFonts w:ascii="Times New Roman" w:hAnsi="Times New Roman" w:cs="Times New Roman"/>
          <w:b/>
          <w:bCs/>
          <w:rPrChange w:id="76" w:author="Melissa Palhano" w:date="2025-05-04T14:19:00Z" w16du:dateUtc="2025-05-04T17:19:00Z">
            <w:rPr>
              <w:ins w:id="77" w:author="Melissa Palhano" w:date="2025-05-04T13:34:00Z" w16du:dateUtc="2025-05-04T16:34:00Z"/>
            </w:rPr>
          </w:rPrChange>
        </w:rPr>
        <w:pPrChange w:id="78" w:author="Melissa Palhano" w:date="2025-05-04T14:19:00Z" w16du:dateUtc="2025-05-04T17:19:00Z">
          <w:pPr/>
        </w:pPrChange>
      </w:pPr>
      <w:ins w:id="79" w:author="Melissa Palhano" w:date="2025-05-04T13:34:00Z" w16du:dateUtc="2025-05-04T16:34:00Z">
        <w:r w:rsidRPr="00BE1B00">
          <w:rPr>
            <w:rFonts w:ascii="Times New Roman" w:hAnsi="Times New Roman" w:cs="Times New Roman"/>
            <w:b/>
            <w:bCs/>
            <w:rPrChange w:id="80" w:author="Melissa Palhano" w:date="2025-05-04T14:19:00Z" w16du:dateUtc="2025-05-04T17:19:00Z">
              <w:rPr/>
            </w:rPrChange>
          </w:rPr>
          <w:t>CONCLUSÃO</w:t>
        </w:r>
      </w:ins>
    </w:p>
    <w:p w14:paraId="4CBB47A8" w14:textId="1832996C" w:rsidR="002551B0" w:rsidRPr="002551B0" w:rsidRDefault="002551B0">
      <w:pPr>
        <w:spacing w:line="360" w:lineRule="auto"/>
        <w:jc w:val="both"/>
        <w:rPr>
          <w:rFonts w:ascii="Times New Roman" w:hAnsi="Times New Roman" w:cs="Times New Roman"/>
          <w:b/>
          <w:bCs/>
          <w:rPrChange w:id="81" w:author="Melissa Palhano" w:date="2025-05-04T13:34:00Z" w16du:dateUtc="2025-05-04T16:34:00Z">
            <w:rPr/>
          </w:rPrChange>
        </w:rPr>
        <w:pPrChange w:id="82" w:author="Melissa Palhano" w:date="2025-05-04T13:34:00Z" w16du:dateUtc="2025-05-04T16:34:00Z">
          <w:pPr/>
        </w:pPrChange>
      </w:pPr>
      <w:ins w:id="83" w:author="Melissa Palhano" w:date="2025-05-04T13:34:00Z" w16du:dateUtc="2025-05-04T16:34:00Z">
        <w:r w:rsidRPr="002551B0">
          <w:rPr>
            <w:rFonts w:ascii="Times New Roman" w:hAnsi="Times New Roman" w:cs="Times New Roman"/>
            <w:b/>
            <w:bCs/>
            <w:rPrChange w:id="84" w:author="Melissa Palhano" w:date="2025-05-04T13:34:00Z" w16du:dateUtc="2025-05-04T16:34:00Z">
              <w:rPr/>
            </w:rPrChange>
          </w:rPr>
          <w:t>REFERÊNCIAS</w:t>
        </w:r>
      </w:ins>
    </w:p>
    <w:sectPr w:rsidR="002551B0" w:rsidRPr="00255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457A6"/>
    <w:multiLevelType w:val="hybridMultilevel"/>
    <w:tmpl w:val="91641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06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lissa Palhano">
    <w15:presenceInfo w15:providerId="Windows Live" w15:userId="6914db4af1b8f5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1B"/>
    <w:rsid w:val="001C01E9"/>
    <w:rsid w:val="002551B0"/>
    <w:rsid w:val="006338A9"/>
    <w:rsid w:val="00820A1B"/>
    <w:rsid w:val="008663A8"/>
    <w:rsid w:val="00B80761"/>
    <w:rsid w:val="00BE1B00"/>
    <w:rsid w:val="00CE61EB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CAF6"/>
  <w15:chartTrackingRefBased/>
  <w15:docId w15:val="{4274CC1B-B780-4F65-B22A-B1CBB0A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1B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255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Palhano</dc:creator>
  <cp:keywords/>
  <dc:description/>
  <cp:lastModifiedBy>Melissa Palhano</cp:lastModifiedBy>
  <cp:revision>3</cp:revision>
  <dcterms:created xsi:type="dcterms:W3CDTF">2025-05-04T16:28:00Z</dcterms:created>
  <dcterms:modified xsi:type="dcterms:W3CDTF">2025-05-04T17:20:00Z</dcterms:modified>
</cp:coreProperties>
</file>